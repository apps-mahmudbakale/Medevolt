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         </w:t>
      </w: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OYETADE</w:t>
      </w: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FLORENCE</w:t>
      </w: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SEUN</w:t>
      </w:r>
      <w:r w:rsidDel="00000000" w:rsidR="00000000" w:rsidRPr="00000000">
        <w:rPr>
          <w:szCs w:val="56"/>
          <w:b w:val="1"/>
          <w:i w:val="0"/>
          <w:color w:val="000000"/>
          <w:sz w:val="56"/>
          <w:spacing w:val="0"/>
          <w:w w:val="100"/>
          <w:shd w:fill="auto" w:val="clear"/>
          <w:rFonts w:ascii="Calibri" w:cs="Calibri" w:eastAsia="Calibri" w:hAnsi="Calibri"/>
          <w:caps w:val="0"/>
        </w:rPr>
        <w:t>  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Address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BLK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4,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FLT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1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PHILKRUZ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ESTATE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OFF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LUGBE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NUT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ROAD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ABUJA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FCT.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   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Telephone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No: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08166881579,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08122649228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   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Email: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florencemichnic@gmail.com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1"/>
          <w:i w:val="0"/>
          <w:u w:val="single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PERSONAL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INFORMATION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Date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Birth: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September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9th,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1991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Origin: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Oyo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Sex: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</w:t>
      </w:r>
      <w:r w:rsidDel="00000000" w:rsidR="00000000" w:rsidRPr="00000000">
        <w:rPr>
          <w:szCs w:val="28"/>
          <w:b w:val="1"/>
          <w:i w:val="0"/>
          <w:u w:val="single" w:color="FF0000"/>
          <w:color w:val="FF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Female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Marital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Status: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Married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Religion: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</w:t>
      </w:r>
      <w:r w:rsidDel="00000000" w:rsidR="00000000" w:rsidRPr="00000000">
        <w:rPr>
          <w:szCs w:val="28"/>
          <w:b w:val="1"/>
          <w:i w:val="0"/>
          <w:u w:val="single" w:color="FF0000"/>
          <w:color w:val="FF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Christian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Nationality: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Nigerian</w:t>
      </w:r>
    </w:p>
    <w:p w:rsidR="00000000" w:rsidDel="00000000" w:rsidP="00000000" w:rsidRDefault="00000000" w:rsidRPr="00000000">
      <w:pPr>
        <w:jc w:val="left"/>
        <w:spacing w:before="280" w:beforeAutospacing="0" w:after="360" w:afterAutospacing="0" w:lineRule="auto" w:line="276"/>
        <w:rPr>
          <w:szCs w:val="28"/>
          <w:b w:val="1"/>
          <w:i w:val="0"/>
          <w:u w:val="single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INSTITUTIONS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ATTENDED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WITH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DATES:</w:t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1997-2003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Tolulomo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Kiddies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Centre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Saki,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Oyo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2003-2008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Elam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Baptist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Secondary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School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Saki,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Oyo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2008-2009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Bimmak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School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Computing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Ibadan,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Oyo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2011-2014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Baptist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School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Medical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laboratory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Technology,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Saki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          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360" w:afterAutospacing="0" w:lineRule="auto" w:line="276"/>
        <w:rPr>
          <w:szCs w:val="28"/>
          <w:b w:val="1"/>
          <w:i w:val="0"/>
          <w:u w:val="single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CERTIFICATE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ATTAINED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WITH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DATES:</w:t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2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2003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Primary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School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Leaving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Certificate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2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2008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Senior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Secondary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School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Certificate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2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2009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Diploma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Desktop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Publishing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keepLines w:val="0"/>
        <w:widowControl w:val="1"/>
        <w:jc w:val="left"/>
        <w:numPr>
          <w:ilvl w:val="0"/>
          <w:numId w:val="2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caps w:val="0"/>
        </w:rPr>
        <w:pBdr>
          <w:left val="nil" space="0" sz="0"/>
          <w:right val="nil" space="0" sz="0"/>
          <w:top val="nil" space="0" sz="0"/>
          <w:bottom val="nil" space="0" sz="0"/>
          <w:between val="nil" space="0" sz="0"/>
          <w:ind left="720" leftChars="" right="0" rightChars="" hanging="360" hangingChars="" firstLine="" firstLineChars=""/>
        </w:pBdr>
        <w:snapToGrid w:val="0"/>
        <w:ind w:left="720" w:right="0" w:hanging="36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2014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Certificate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Medical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Laboratory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Technology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>
      <w:pPr>
        <w:jc w:val="left"/>
        <w:spacing w:before="0" w:beforeAutospacing="0" w:after="200" w:afterAutospacing="0" w:lineRule="auto" w:line="192"/>
        <w:rPr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WORK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EXPERIENCE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General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Hospital,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Sun-sun,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Ogbomosho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Oyo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state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March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2013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(Post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Held):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Technician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Student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Baptist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Medical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Centre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ab/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Oct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2013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-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Dec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2014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(Post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Held)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Technician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Student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God’s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grace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hospital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Ashi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Ibadan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    </w:t>
      </w:r>
      <w:r w:rsidDel="00000000" w:rsidR="00000000" w:rsidRPr="00000000">
        <w:rPr>
          <w:szCs w:val="28"/>
          <w:b w:val="0"/>
          <w:i w:val="0"/>
          <w:u w:val="single" w:color="FF0000"/>
          <w:color w:val="FF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Jan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2015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-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Jan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2016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Delta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Crown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Hospital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Ketu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Lagos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March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2016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–March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2017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Trinity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Diagnostic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Centre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Dalemo,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Alakuko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Lagos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</w:t>
      </w:r>
      <w:r w:rsidDel="00000000" w:rsidR="00000000" w:rsidRPr="00000000">
        <w:rPr>
          <w:szCs w:val="28"/>
          <w:b w:val="0"/>
          <w:i w:val="0"/>
          <w:strike w:val="1"/>
          <w:color w:val="FF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Jan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2018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-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Dec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2020</w:t>
      </w:r>
    </w:p>
    <w:p>
      <w:pPr>
        <w:jc w:val="left"/>
        <w:spacing w:before="0" w:beforeAutospacing="0" w:after="200" w:afterAutospacing="0" w:lineRule="auto" w:line="192"/>
        <w:rPr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Imaf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Hospital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and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Maternity,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Lugbe,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Abuja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Fct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</w:t>
      </w:r>
      <w:r w:rsidDel="00000000" w:rsidR="00000000" w:rsidRPr="00000000">
        <w:rPr>
          <w:szCs w:val="28"/>
          <w:b w:val="0"/>
          <w:i w:val="0"/>
          <w:strike w:val="1"/>
          <w:color w:val="FF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March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2021-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Dec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2021</w:t>
      </w:r>
    </w:p>
    <w:p>
      <w:pPr>
        <w:jc w:val="left"/>
        <w:spacing w:before="0" w:beforeAutospacing="0" w:after="200" w:afterAutospacing="0" w:lineRule="auto" w:line="192"/>
        <w:rPr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Foresight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Specialist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Clinic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Wuse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Abuja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Fct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                  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Feb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2022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-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June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2022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1"/>
          <w:i w:val="0"/>
          <w:u w:val="single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SKILLS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Ability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work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effectively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team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Ability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work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with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minimum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or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no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supervision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Effective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communication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and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use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initiative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Good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interpersonal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skill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Creativity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and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leadership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skill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Making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patient’s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health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priority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REFREES</w:t>
      </w: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1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Dr.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S.O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ADEKANYE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C.M.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D.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Baptist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Medical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Centre.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Saki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08020326060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1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Pastor,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Omale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1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Zakari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Pastor,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The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Redeemed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Christian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Church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Of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God.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Amazing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Grace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Area,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LP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13,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Alakuko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 </w:t>
      </w: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>Lagos.</w:t>
      </w:r>
      <w:del w:author="Anonymous" w:id="6" w:date="2021-08-06T12:45:55Z">
        <w:r>
          <w:rPr>
            <w:b w:val="0"/>
            <w:i w:val="0"/>
            <w:strike w:val="1"/>
            <w:color w:val="FF0000"/>
            <w:sz w:val="20"/>
            <w:spacing w:val="0"/>
            <w:w w:val="100"/>
            <w:shd w:fill="auto" w:val="clear"/>
            <w:rFonts w:ascii="Calibri" w:cs="Calibri" w:eastAsia="Calibri" w:hAnsi="Calibri"/>
            <w:caps w:val="0"/>
          </w:rPr>
          <w:t/>
        </w:r>
      </w:del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192"/>
        <w:rPr>
          <w:szCs w:val="28"/>
          <w:b w:val="0"/>
          <w:i w:val="0"/>
          <w:sz w:val="28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 w:rsidDel="00000000" w:rsidR="00000000" w:rsidRPr="00000000">
        <w:rPr>
          <w:szCs w:val="28"/>
          <w:b w:val="0"/>
          <w:i w:val="0"/>
          <w:color w:val="000000"/>
          <w:sz w:val="28"/>
          <w:spacing w:val="0"/>
          <w:w w:val="100"/>
          <w:shd w:fill="auto" w:val="clear"/>
          <w:rFonts w:ascii="Calibri" w:cs="Calibri" w:eastAsia="Calibri" w:hAnsi="Calibri"/>
          <w:caps w:val="0"/>
        </w:rPr>
        <w:t xml:space="preserve">08063457948</w:t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p w:rsidR="00000000" w:rsidDel="00000000" w:rsidP="00000000" w:rsidRDefault="00000000" w:rsidRPr="00000000">
      <w:pPr>
        <w:jc w:val="left"/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pBdr>
          <w:ind left="0" leftChars="" right="0" rightChars="" hanging="" hangingChars="" firstLine="0" firstLineChars=""/>
        </w:pBdr>
        <w:snapToGrid w:val="0"/>
        <w:ind w:left="0" w:right="0" w:firstLine="0"/>
        <w:textAlignment w:val="baseline"/>
        <w:shd w:fill="auto" w:val="clear"/>
      </w:pPr>
      <w:r>
        <w:rPr>
          <w:b w:val="0"/>
          <w:i w:val="0"/>
          <w:color w:val="000000"/>
          <w:sz w:val="20"/>
          <w:spacing w:val="0"/>
          <w:w w:val="100"/>
          <w:shd w:fill="auto" w:val="clear"/>
          <w:rFonts w:ascii="Calibri" w:cs="Calibri" w:eastAsia="Calibri" w:hAnsi="Calibri"/>
          <w:caps w:val="0"/>
        </w:rPr>
        <w:t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51C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F5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F51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Relationship Id="rId6" Type="http://schemas.openxmlformats.org/officeDocument/2006/relationships/hyperlink" Target="mailto:seunflorence2@gmail.com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bak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OYETADE FLORENCE SEUN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Address : </w:t>
      </w:r>
      <w:r w:rsidDel="00000000" w:rsidR="00000000" w:rsidRPr="00000000">
        <w:rPr>
          <w:sz w:val="28"/>
          <w:szCs w:val="28"/>
          <w:rtl w:val="0"/>
        </w:rPr>
        <w:t xml:space="preserve">BLK 4, FLT 1  PHILKRUZ ESTATE OFF LUGBE NUT ROAD ABUJA FCT.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Telephone No: 08166881579, 08122649228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Email: </w:t>
      </w: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seunflorence2@gmail.com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Birth:                      </w:t>
      </w:r>
      <w:r w:rsidDel="00000000" w:rsidR="00000000" w:rsidRPr="00000000">
        <w:rPr>
          <w:sz w:val="28"/>
          <w:szCs w:val="28"/>
          <w:rtl w:val="0"/>
        </w:rPr>
        <w:t xml:space="preserve">September 9th, 1991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 Of Origin:                   </w:t>
      </w:r>
      <w:r w:rsidDel="00000000" w:rsidR="00000000" w:rsidRPr="00000000">
        <w:rPr>
          <w:sz w:val="28"/>
          <w:szCs w:val="28"/>
          <w:rtl w:val="0"/>
        </w:rPr>
        <w:t xml:space="preserve">Oyo  State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Sex:                        </w:t>
      </w:r>
      <w:ins w:author="Anonymous" w:id="0" w:date="2021-08-06T12:44:42Z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       </w:t>
        </w:r>
      </w:ins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Female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Marital Status:                    </w:t>
      </w:r>
      <w:r w:rsidDel="00000000" w:rsidR="00000000" w:rsidRPr="00000000">
        <w:rPr>
          <w:sz w:val="28"/>
          <w:szCs w:val="28"/>
          <w:rtl w:val="0"/>
        </w:rPr>
        <w:t xml:space="preserve">Married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Religion:                             </w:t>
      </w:r>
      <w:ins w:author="Anonymous" w:id="1" w:date="2021-08-06T12:44:47Z">
        <w:r w:rsidDel="00000000" w:rsidR="00000000" w:rsidRPr="00000000">
          <w:rPr>
            <w:b w:val="1"/>
            <w:sz w:val="28"/>
            <w:szCs w:val="28"/>
            <w:rtl w:val="0"/>
          </w:rPr>
          <w:t xml:space="preserve">  </w:t>
        </w:r>
      </w:ins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Christian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Nationality:                          </w:t>
      </w:r>
      <w:r w:rsidDel="00000000" w:rsidR="00000000" w:rsidRPr="00000000">
        <w:rPr>
          <w:sz w:val="28"/>
          <w:szCs w:val="28"/>
          <w:rtl w:val="0"/>
        </w:rPr>
        <w:t xml:space="preserve">Nigerian</w:t>
      </w:r>
    </w:p>
    <w:p w:rsidR="00000000" w:rsidDel="00000000" w:rsidP="00000000" w:rsidRDefault="00000000" w:rsidRPr="00000000">
      <w:pPr>
        <w:spacing w:after="360" w:before="28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INSTITUTIONS ATTENDED WITH DATES: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1997-2003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Tolulomo Kiddies Centre Saki, Oyo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2003-2008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Elam Baptist Secondary School Saki, Oyo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2008-2009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Bimmak School of Computing Ibadan, Oyo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2011-2014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Baptist School of Medical laboratory Technology, Saki Oyo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CERTIFICATE ATTAINED WITH DATES: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Primary School Leaving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Senior Secondary School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2009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Diploma in Desktop Publishing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Certificate in Medical Laboratory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Hospital, Sun-sun, Ogbomosho Oyo state</w:t>
        <w:tab/>
        <w:t xml:space="preserve">          March 2013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(Post Held): Technician Student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Baptist Medical Centre      </w:t>
        <w:tab/>
        <w:t xml:space="preserve">                                               Oct 2013 - Dec 2014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(Post Held) Technician Student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God’s grace hospital Ashi Ibadan                                     </w:t>
      </w:r>
      <w:ins w:author="Anonymous" w:id="2" w:date="2021-08-06T12:45:17Z">
        <w:r w:rsidDel="00000000" w:rsidR="00000000" w:rsidRPr="00000000">
          <w:rPr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sz w:val="28"/>
          <w:szCs w:val="28"/>
          <w:rtl w:val="0"/>
        </w:rPr>
        <w:t xml:space="preserve">   Jan 2015 -  Jan 2016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Delta Crown Hospital  Ketu Lagos                                   </w:t>
      </w:r>
      <w:ins w:author="Anonymous" w:id="3" w:date="2021-08-06T12:45:12Z">
        <w:r w:rsidDel="00000000" w:rsidR="00000000" w:rsidRPr="00000000">
          <w:rPr>
            <w:sz w:val="28"/>
            <w:szCs w:val="28"/>
            <w:rtl w:val="0"/>
          </w:rPr>
          <w:t xml:space="preserve">  </w:t>
        </w:r>
      </w:ins>
      <w:r w:rsidDel="00000000" w:rsidR="00000000" w:rsidRPr="00000000">
        <w:rPr>
          <w:sz w:val="28"/>
          <w:szCs w:val="28"/>
          <w:rtl w:val="0"/>
        </w:rPr>
        <w:t xml:space="preserve">    March 2016 –March 2017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Trinity Diagnostic Centre Dalemo, Alakuko Lagos         </w:t>
      </w:r>
      <w:del w:author="Anonymous" w:id="4" w:date="2021-08-06T12:45:06Z">
        <w:r w:rsidDel="00000000" w:rsidR="00000000" w:rsidRPr="00000000">
          <w:rPr>
            <w:sz w:val="28"/>
            <w:szCs w:val="28"/>
            <w:rtl w:val="0"/>
          </w:rPr>
          <w:delText xml:space="preserve">   </w:delText>
        </w:r>
      </w:del>
      <w:r w:rsidDel="00000000" w:rsidR="00000000" w:rsidRPr="00000000">
        <w:rPr>
          <w:sz w:val="28"/>
          <w:szCs w:val="28"/>
          <w:rtl w:val="0"/>
        </w:rPr>
        <w:t xml:space="preserve">  Jan 2018- Dec 2020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Imaf Hospital and Maternity, Lugbe, Abuja Fct         </w:t>
      </w:r>
      <w:del w:author="Anonymous" w:id="5" w:date="2021-08-06T12:45:26Z">
        <w:r w:rsidDel="00000000" w:rsidR="00000000" w:rsidRPr="00000000">
          <w:rPr>
            <w:sz w:val="28"/>
            <w:szCs w:val="28"/>
            <w:rtl w:val="0"/>
          </w:rPr>
          <w:delText xml:space="preserve"> </w:delText>
        </w:r>
      </w:del>
      <w:r w:rsidDel="00000000" w:rsidR="00000000" w:rsidRPr="00000000">
        <w:rPr>
          <w:sz w:val="28"/>
          <w:szCs w:val="28"/>
          <w:rtl w:val="0"/>
        </w:rPr>
        <w:t xml:space="preserve">          March 2021-Till Date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Ability to work effectively in a team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Ability to work with minimum or no supervision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Effective communication and use of initiative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interpersonal skill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Creativity and leadership skill 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patient’s health a priority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 S.O ADEKANYE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Consultant. Baptist Medical Centre. Saki 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08020326060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Pastor, Omale Zakari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Pastor, The Redeemed Christian Church Of God.</w:t>
      </w:r>
    </w:p>
    <w:p w:rsidR="00000000" w:rsidDel="00000000" w:rsidP="00000000" w:rsidRDefault="00000000" w:rsidRPr="00000000">
      <w:pPr>
        <w:spacing w:line="192" w:lineRule="auto"/>
        <w:contextualSpacing w:val="0"/>
        <w:rPr>
          <w:del w:author="Anonymous" w:id="6" w:date="2021-08-06T12:45:55Z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Amazing Grace Area, LP 13, Alakuko Lagos.</w:t>
      </w:r>
      <w:del w:author="Anonymous" w:id="6" w:date="2021-08-06T12:45:5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spacing w:line="19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08063457948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treport/opRecord.xml>p_22;p_27;p_28;p_29;p_30(0);
</file>