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CBAB7" w14:textId="77777777" w:rsidR="00E41361" w:rsidRPr="00427109" w:rsidRDefault="008B1572" w:rsidP="0027777B">
      <w:pPr>
        <w:spacing w:after="0" w:line="276" w:lineRule="auto"/>
        <w:jc w:val="center"/>
        <w:rPr>
          <w:rFonts w:ascii="Times New Roman" w:eastAsia="Times New Roman" w:hAnsi="Times New Roman" w:cs="Times New Roman"/>
          <w:b/>
          <w:sz w:val="24"/>
          <w:szCs w:val="24"/>
        </w:rPr>
      </w:pPr>
      <w:bookmarkStart w:id="0" w:name="_Hlk29032983"/>
      <w:r w:rsidRPr="00427109">
        <w:rPr>
          <w:rFonts w:ascii="Times New Roman" w:eastAsia="Times New Roman" w:hAnsi="Times New Roman" w:cs="Times New Roman"/>
          <w:b/>
          <w:sz w:val="24"/>
          <w:szCs w:val="24"/>
        </w:rPr>
        <w:t>CURRICULUM VITAE</w:t>
      </w:r>
    </w:p>
    <w:p w14:paraId="0553C5E4" w14:textId="77777777" w:rsidR="008B1572" w:rsidRPr="00427109" w:rsidRDefault="008B1572" w:rsidP="0027777B">
      <w:pPr>
        <w:spacing w:after="0" w:line="276" w:lineRule="auto"/>
        <w:jc w:val="center"/>
        <w:rPr>
          <w:rFonts w:ascii="Times New Roman" w:eastAsia="Times New Roman" w:hAnsi="Times New Roman" w:cs="Times New Roman"/>
          <w:b/>
          <w:sz w:val="24"/>
          <w:szCs w:val="24"/>
        </w:rPr>
      </w:pPr>
      <w:r w:rsidRPr="00427109">
        <w:rPr>
          <w:rFonts w:ascii="Times New Roman" w:eastAsia="Times New Roman" w:hAnsi="Times New Roman" w:cs="Times New Roman"/>
          <w:b/>
          <w:sz w:val="24"/>
          <w:szCs w:val="24"/>
        </w:rPr>
        <w:t xml:space="preserve"> OF</w:t>
      </w:r>
    </w:p>
    <w:p w14:paraId="79DB7346" w14:textId="77777777" w:rsidR="00A53860" w:rsidRPr="00427109" w:rsidRDefault="00A53860" w:rsidP="0027777B">
      <w:pPr>
        <w:spacing w:after="0" w:line="276" w:lineRule="auto"/>
        <w:jc w:val="center"/>
        <w:rPr>
          <w:rFonts w:ascii="Times New Roman" w:eastAsia="Times New Roman" w:hAnsi="Times New Roman" w:cs="Times New Roman"/>
          <w:b/>
          <w:sz w:val="24"/>
          <w:szCs w:val="24"/>
        </w:rPr>
      </w:pPr>
    </w:p>
    <w:p w14:paraId="72E22E27" w14:textId="77777777" w:rsidR="00A53860" w:rsidRPr="00427109" w:rsidRDefault="008B1572" w:rsidP="0027777B">
      <w:pPr>
        <w:spacing w:after="0" w:line="276" w:lineRule="auto"/>
        <w:jc w:val="center"/>
        <w:rPr>
          <w:rFonts w:ascii="Times New Roman" w:eastAsia="Times New Roman" w:hAnsi="Times New Roman" w:cs="Times New Roman"/>
          <w:b/>
          <w:sz w:val="24"/>
          <w:szCs w:val="24"/>
        </w:rPr>
      </w:pPr>
      <w:r w:rsidRPr="00427109">
        <w:rPr>
          <w:rFonts w:ascii="Times New Roman" w:eastAsia="Times New Roman" w:hAnsi="Times New Roman" w:cs="Times New Roman"/>
          <w:b/>
          <w:sz w:val="24"/>
          <w:szCs w:val="24"/>
        </w:rPr>
        <w:t>DR A</w:t>
      </w:r>
      <w:r w:rsidR="00CF2353" w:rsidRPr="00427109">
        <w:rPr>
          <w:rFonts w:ascii="Times New Roman" w:eastAsia="Times New Roman" w:hAnsi="Times New Roman" w:cs="Times New Roman"/>
          <w:b/>
          <w:sz w:val="24"/>
          <w:szCs w:val="24"/>
        </w:rPr>
        <w:t>LIYU</w:t>
      </w:r>
      <w:r w:rsidR="000B5E5B">
        <w:rPr>
          <w:rFonts w:ascii="Times New Roman" w:eastAsia="Times New Roman" w:hAnsi="Times New Roman" w:cs="Times New Roman"/>
          <w:b/>
          <w:sz w:val="24"/>
          <w:szCs w:val="24"/>
        </w:rPr>
        <w:t xml:space="preserve"> </w:t>
      </w:r>
      <w:r w:rsidR="00A53860" w:rsidRPr="00427109">
        <w:rPr>
          <w:rFonts w:ascii="Times New Roman" w:eastAsia="Times New Roman" w:hAnsi="Times New Roman" w:cs="Times New Roman"/>
          <w:b/>
          <w:sz w:val="24"/>
          <w:szCs w:val="24"/>
        </w:rPr>
        <w:t>M</w:t>
      </w:r>
      <w:r w:rsidR="00CF2353" w:rsidRPr="00427109">
        <w:rPr>
          <w:rFonts w:ascii="Times New Roman" w:eastAsia="Times New Roman" w:hAnsi="Times New Roman" w:cs="Times New Roman"/>
          <w:b/>
          <w:sz w:val="24"/>
          <w:szCs w:val="24"/>
        </w:rPr>
        <w:t>UHAMMAD</w:t>
      </w:r>
      <w:r w:rsidR="000B5E5B">
        <w:rPr>
          <w:rFonts w:ascii="Times New Roman" w:eastAsia="Times New Roman" w:hAnsi="Times New Roman" w:cs="Times New Roman"/>
          <w:b/>
          <w:sz w:val="24"/>
          <w:szCs w:val="24"/>
        </w:rPr>
        <w:t xml:space="preserve"> </w:t>
      </w:r>
      <w:r w:rsidR="00A53860" w:rsidRPr="00427109">
        <w:rPr>
          <w:rFonts w:ascii="Times New Roman" w:eastAsia="Times New Roman" w:hAnsi="Times New Roman" w:cs="Times New Roman"/>
          <w:b/>
          <w:sz w:val="24"/>
          <w:szCs w:val="24"/>
        </w:rPr>
        <w:t>KOKO</w:t>
      </w:r>
    </w:p>
    <w:p w14:paraId="6A117365" w14:textId="77777777" w:rsidR="00845080" w:rsidRPr="00427109" w:rsidRDefault="00845080" w:rsidP="0027777B">
      <w:pPr>
        <w:spacing w:after="0" w:line="276" w:lineRule="auto"/>
        <w:jc w:val="center"/>
        <w:rPr>
          <w:rFonts w:ascii="Times New Roman" w:eastAsia="Times New Roman" w:hAnsi="Times New Roman" w:cs="Times New Roman"/>
          <w:b/>
          <w:sz w:val="24"/>
          <w:szCs w:val="24"/>
        </w:rPr>
      </w:pPr>
      <w:r w:rsidRPr="00427109">
        <w:rPr>
          <w:rFonts w:ascii="Times New Roman" w:eastAsia="Times New Roman" w:hAnsi="Times New Roman" w:cs="Times New Roman"/>
          <w:b/>
          <w:sz w:val="24"/>
          <w:szCs w:val="24"/>
        </w:rPr>
        <w:t>Neurological Surgeon (M.B.B.S, FWACS</w:t>
      </w:r>
      <w:r w:rsidR="00514156" w:rsidRPr="00427109">
        <w:rPr>
          <w:rFonts w:ascii="Times New Roman" w:eastAsia="Times New Roman" w:hAnsi="Times New Roman" w:cs="Times New Roman"/>
          <w:b/>
          <w:sz w:val="24"/>
          <w:szCs w:val="24"/>
        </w:rPr>
        <w:t>, Neurosurg.</w:t>
      </w:r>
      <w:r w:rsidRPr="00427109">
        <w:rPr>
          <w:rFonts w:ascii="Times New Roman" w:eastAsia="Times New Roman" w:hAnsi="Times New Roman" w:cs="Times New Roman"/>
          <w:b/>
          <w:sz w:val="24"/>
          <w:szCs w:val="24"/>
        </w:rPr>
        <w:t>)</w:t>
      </w:r>
    </w:p>
    <w:p w14:paraId="3A84D2D1" w14:textId="77777777" w:rsidR="00A53860" w:rsidRPr="00427109" w:rsidRDefault="008B1572" w:rsidP="0027777B">
      <w:pPr>
        <w:spacing w:after="0" w:line="276" w:lineRule="auto"/>
        <w:jc w:val="center"/>
        <w:rPr>
          <w:rFonts w:ascii="Times New Roman" w:eastAsia="Times New Roman" w:hAnsi="Times New Roman" w:cs="Times New Roman"/>
          <w:b/>
          <w:sz w:val="24"/>
          <w:szCs w:val="24"/>
        </w:rPr>
      </w:pPr>
      <w:r w:rsidRPr="00427109">
        <w:rPr>
          <w:rFonts w:ascii="Times New Roman" w:eastAsia="Times New Roman" w:hAnsi="Times New Roman" w:cs="Times New Roman"/>
          <w:b/>
          <w:sz w:val="24"/>
          <w:szCs w:val="24"/>
        </w:rPr>
        <w:t>Department</w:t>
      </w:r>
      <w:r w:rsidR="00410A98">
        <w:rPr>
          <w:rFonts w:ascii="Times New Roman" w:eastAsia="Times New Roman" w:hAnsi="Times New Roman" w:cs="Times New Roman"/>
          <w:b/>
          <w:sz w:val="24"/>
          <w:szCs w:val="24"/>
        </w:rPr>
        <w:t xml:space="preserve"> </w:t>
      </w:r>
      <w:r w:rsidRPr="00427109">
        <w:rPr>
          <w:rFonts w:ascii="Times New Roman" w:eastAsia="Times New Roman" w:hAnsi="Times New Roman" w:cs="Times New Roman"/>
          <w:b/>
          <w:sz w:val="24"/>
          <w:szCs w:val="24"/>
        </w:rPr>
        <w:t>of</w:t>
      </w:r>
      <w:r w:rsidR="00A53860" w:rsidRPr="00427109">
        <w:rPr>
          <w:rFonts w:ascii="Times New Roman" w:eastAsia="Times New Roman" w:hAnsi="Times New Roman" w:cs="Times New Roman"/>
          <w:b/>
          <w:sz w:val="24"/>
          <w:szCs w:val="24"/>
        </w:rPr>
        <w:t xml:space="preserve"> </w:t>
      </w:r>
      <w:r w:rsidR="00410A98">
        <w:rPr>
          <w:rFonts w:ascii="Times New Roman" w:eastAsia="Times New Roman" w:hAnsi="Times New Roman" w:cs="Times New Roman"/>
          <w:b/>
          <w:sz w:val="24"/>
          <w:szCs w:val="24"/>
        </w:rPr>
        <w:t>N</w:t>
      </w:r>
      <w:r w:rsidR="00A53860" w:rsidRPr="00427109">
        <w:rPr>
          <w:rFonts w:ascii="Times New Roman" w:eastAsia="Times New Roman" w:hAnsi="Times New Roman" w:cs="Times New Roman"/>
          <w:b/>
          <w:sz w:val="24"/>
          <w:szCs w:val="24"/>
        </w:rPr>
        <w:t xml:space="preserve">eurosurgery, </w:t>
      </w:r>
    </w:p>
    <w:p w14:paraId="14986FB3" w14:textId="77777777" w:rsidR="008B1572" w:rsidRPr="00427109" w:rsidRDefault="00DC34D8" w:rsidP="0027777B">
      <w:pPr>
        <w:spacing w:after="0" w:line="276" w:lineRule="auto"/>
        <w:jc w:val="center"/>
        <w:rPr>
          <w:rFonts w:ascii="Times New Roman" w:eastAsia="Times New Roman" w:hAnsi="Times New Roman" w:cs="Times New Roman"/>
          <w:b/>
          <w:sz w:val="24"/>
          <w:szCs w:val="24"/>
        </w:rPr>
      </w:pPr>
      <w:r w:rsidRPr="00427109">
        <w:rPr>
          <w:rFonts w:ascii="Times New Roman" w:eastAsia="Times New Roman" w:hAnsi="Times New Roman" w:cs="Times New Roman"/>
          <w:b/>
          <w:sz w:val="24"/>
          <w:szCs w:val="24"/>
        </w:rPr>
        <w:t>R</w:t>
      </w:r>
      <w:r w:rsidR="00A53860" w:rsidRPr="00427109">
        <w:rPr>
          <w:rFonts w:ascii="Times New Roman" w:eastAsia="Times New Roman" w:hAnsi="Times New Roman" w:cs="Times New Roman"/>
          <w:b/>
          <w:sz w:val="24"/>
          <w:szCs w:val="24"/>
        </w:rPr>
        <w:t xml:space="preserve">egional Centre for </w:t>
      </w:r>
      <w:r w:rsidR="00410A98">
        <w:rPr>
          <w:rFonts w:ascii="Times New Roman" w:eastAsia="Times New Roman" w:hAnsi="Times New Roman" w:cs="Times New Roman"/>
          <w:b/>
          <w:sz w:val="24"/>
          <w:szCs w:val="24"/>
        </w:rPr>
        <w:t>N</w:t>
      </w:r>
      <w:r w:rsidR="00A53860" w:rsidRPr="00427109">
        <w:rPr>
          <w:rFonts w:ascii="Times New Roman" w:eastAsia="Times New Roman" w:hAnsi="Times New Roman" w:cs="Times New Roman"/>
          <w:b/>
          <w:sz w:val="24"/>
          <w:szCs w:val="24"/>
        </w:rPr>
        <w:t>eurosurgery,</w:t>
      </w:r>
    </w:p>
    <w:p w14:paraId="3701DC5A" w14:textId="77777777" w:rsidR="00A53860" w:rsidRPr="00427109" w:rsidRDefault="00A53860" w:rsidP="0027777B">
      <w:pPr>
        <w:spacing w:after="0" w:line="276" w:lineRule="auto"/>
        <w:jc w:val="center"/>
        <w:rPr>
          <w:rFonts w:ascii="Times New Roman" w:eastAsia="Times New Roman" w:hAnsi="Times New Roman" w:cs="Times New Roman"/>
          <w:b/>
          <w:sz w:val="24"/>
          <w:szCs w:val="24"/>
        </w:rPr>
      </w:pPr>
      <w:r w:rsidRPr="00427109">
        <w:rPr>
          <w:rFonts w:ascii="Times New Roman" w:eastAsia="Times New Roman" w:hAnsi="Times New Roman" w:cs="Times New Roman"/>
          <w:b/>
          <w:sz w:val="24"/>
          <w:szCs w:val="24"/>
        </w:rPr>
        <w:t>Usmanu Danfodiyo University Teaching Hospital</w:t>
      </w:r>
    </w:p>
    <w:p w14:paraId="5D6F369F" w14:textId="77777777" w:rsidR="00A53860" w:rsidRPr="00427109" w:rsidRDefault="00A53860" w:rsidP="0027777B">
      <w:pPr>
        <w:spacing w:after="0" w:line="276" w:lineRule="auto"/>
        <w:jc w:val="center"/>
        <w:rPr>
          <w:rFonts w:ascii="Times New Roman" w:eastAsia="Times New Roman" w:hAnsi="Times New Roman" w:cs="Times New Roman"/>
          <w:b/>
          <w:sz w:val="24"/>
          <w:szCs w:val="24"/>
        </w:rPr>
      </w:pPr>
      <w:r w:rsidRPr="00427109">
        <w:rPr>
          <w:rFonts w:ascii="Times New Roman" w:eastAsia="Times New Roman" w:hAnsi="Times New Roman" w:cs="Times New Roman"/>
          <w:b/>
          <w:sz w:val="24"/>
          <w:szCs w:val="24"/>
        </w:rPr>
        <w:t>Sokoto State.</w:t>
      </w:r>
    </w:p>
    <w:p w14:paraId="0E8F4802" w14:textId="77777777" w:rsidR="00A53860" w:rsidRPr="00427109" w:rsidRDefault="00A53860" w:rsidP="0027777B">
      <w:pPr>
        <w:spacing w:after="0" w:line="276" w:lineRule="auto"/>
        <w:jc w:val="center"/>
        <w:rPr>
          <w:rFonts w:ascii="Times New Roman" w:eastAsia="Times New Roman" w:hAnsi="Times New Roman" w:cs="Times New Roman"/>
          <w:b/>
          <w:sz w:val="24"/>
          <w:szCs w:val="24"/>
        </w:rPr>
      </w:pPr>
      <w:r w:rsidRPr="00427109">
        <w:rPr>
          <w:rFonts w:ascii="Times New Roman" w:eastAsia="Times New Roman" w:hAnsi="Times New Roman" w:cs="Times New Roman"/>
          <w:b/>
          <w:sz w:val="24"/>
          <w:szCs w:val="24"/>
        </w:rPr>
        <w:t>Nigeria</w:t>
      </w:r>
    </w:p>
    <w:p w14:paraId="29CA2AD4" w14:textId="77777777" w:rsidR="00A53860" w:rsidRPr="00427109" w:rsidRDefault="00A53860" w:rsidP="0027777B">
      <w:pPr>
        <w:spacing w:after="0" w:line="276" w:lineRule="auto"/>
        <w:jc w:val="center"/>
        <w:rPr>
          <w:rFonts w:ascii="Times New Roman" w:eastAsia="Times New Roman" w:hAnsi="Times New Roman" w:cs="Times New Roman"/>
          <w:sz w:val="24"/>
          <w:szCs w:val="24"/>
        </w:rPr>
      </w:pPr>
    </w:p>
    <w:p w14:paraId="4BD9C009" w14:textId="77777777" w:rsidR="00A53860" w:rsidRPr="00427109" w:rsidRDefault="00A53860" w:rsidP="0027777B">
      <w:pPr>
        <w:spacing w:after="0" w:line="276" w:lineRule="auto"/>
        <w:jc w:val="center"/>
        <w:rPr>
          <w:rFonts w:ascii="Times New Roman" w:eastAsia="Times New Roman" w:hAnsi="Times New Roman" w:cs="Times New Roman"/>
          <w:sz w:val="24"/>
          <w:szCs w:val="24"/>
        </w:rPr>
      </w:pPr>
    </w:p>
    <w:p w14:paraId="7BA8FBDF" w14:textId="77777777" w:rsidR="00A53860" w:rsidRPr="00427109" w:rsidRDefault="00A53860" w:rsidP="0027777B">
      <w:pPr>
        <w:spacing w:after="0" w:line="276" w:lineRule="auto"/>
        <w:jc w:val="center"/>
        <w:rPr>
          <w:rFonts w:ascii="Times New Roman" w:eastAsia="Times New Roman" w:hAnsi="Times New Roman" w:cs="Times New Roman"/>
          <w:sz w:val="24"/>
          <w:szCs w:val="24"/>
        </w:rPr>
      </w:pPr>
    </w:p>
    <w:p w14:paraId="1CD39BB7" w14:textId="77777777" w:rsidR="00A53860" w:rsidRPr="00427109" w:rsidRDefault="00A53860" w:rsidP="0027777B">
      <w:pPr>
        <w:spacing w:after="0" w:line="276" w:lineRule="auto"/>
        <w:jc w:val="center"/>
        <w:rPr>
          <w:rFonts w:ascii="Times New Roman" w:eastAsia="Times New Roman" w:hAnsi="Times New Roman" w:cs="Times New Roman"/>
          <w:sz w:val="24"/>
          <w:szCs w:val="24"/>
        </w:rPr>
      </w:pPr>
    </w:p>
    <w:p w14:paraId="7D097F23" w14:textId="77777777" w:rsidR="00A53860" w:rsidRPr="00427109" w:rsidRDefault="00A53860" w:rsidP="0027777B">
      <w:pPr>
        <w:spacing w:after="0" w:line="276" w:lineRule="auto"/>
        <w:jc w:val="center"/>
        <w:rPr>
          <w:rFonts w:ascii="Times New Roman" w:eastAsia="Times New Roman" w:hAnsi="Times New Roman" w:cs="Times New Roman"/>
          <w:sz w:val="24"/>
          <w:szCs w:val="24"/>
        </w:rPr>
      </w:pPr>
    </w:p>
    <w:p w14:paraId="705F62BD" w14:textId="77777777" w:rsidR="00A53860" w:rsidRPr="00427109" w:rsidRDefault="00A53860" w:rsidP="0027777B">
      <w:pPr>
        <w:spacing w:after="0" w:line="276" w:lineRule="auto"/>
        <w:jc w:val="center"/>
        <w:rPr>
          <w:rFonts w:ascii="Times New Roman" w:eastAsia="Times New Roman" w:hAnsi="Times New Roman" w:cs="Times New Roman"/>
          <w:sz w:val="24"/>
          <w:szCs w:val="24"/>
        </w:rPr>
      </w:pPr>
    </w:p>
    <w:p w14:paraId="165BE4C6" w14:textId="77777777" w:rsidR="00A53860" w:rsidRPr="00427109" w:rsidRDefault="00A53860" w:rsidP="0027777B">
      <w:pPr>
        <w:spacing w:after="0" w:line="276" w:lineRule="auto"/>
        <w:jc w:val="center"/>
        <w:rPr>
          <w:rFonts w:ascii="Times New Roman" w:eastAsia="Times New Roman" w:hAnsi="Times New Roman" w:cs="Times New Roman"/>
          <w:sz w:val="24"/>
          <w:szCs w:val="24"/>
        </w:rPr>
      </w:pPr>
    </w:p>
    <w:p w14:paraId="5E6439FF" w14:textId="77777777" w:rsidR="00A53860" w:rsidRPr="00427109" w:rsidRDefault="00A53860" w:rsidP="0027777B">
      <w:pPr>
        <w:spacing w:after="0" w:line="276" w:lineRule="auto"/>
        <w:jc w:val="center"/>
        <w:rPr>
          <w:rFonts w:ascii="Times New Roman" w:eastAsia="Times New Roman" w:hAnsi="Times New Roman" w:cs="Times New Roman"/>
          <w:sz w:val="24"/>
          <w:szCs w:val="24"/>
        </w:rPr>
      </w:pPr>
    </w:p>
    <w:p w14:paraId="4611E313" w14:textId="77777777" w:rsidR="00A53860" w:rsidRPr="00427109" w:rsidRDefault="00A53860" w:rsidP="0027777B">
      <w:pPr>
        <w:spacing w:after="0" w:line="276" w:lineRule="auto"/>
        <w:jc w:val="center"/>
        <w:rPr>
          <w:rFonts w:ascii="Times New Roman" w:eastAsia="Times New Roman" w:hAnsi="Times New Roman" w:cs="Times New Roman"/>
          <w:sz w:val="24"/>
          <w:szCs w:val="24"/>
        </w:rPr>
      </w:pPr>
    </w:p>
    <w:p w14:paraId="374117E9" w14:textId="77777777" w:rsidR="00A53860" w:rsidRPr="00427109" w:rsidRDefault="00A53860" w:rsidP="0027777B">
      <w:pPr>
        <w:spacing w:after="0" w:line="276" w:lineRule="auto"/>
        <w:jc w:val="center"/>
        <w:rPr>
          <w:rFonts w:ascii="Times New Roman" w:eastAsia="Times New Roman" w:hAnsi="Times New Roman" w:cs="Times New Roman"/>
          <w:sz w:val="24"/>
          <w:szCs w:val="24"/>
        </w:rPr>
      </w:pPr>
    </w:p>
    <w:p w14:paraId="573F0E79" w14:textId="77777777" w:rsidR="00A53860" w:rsidRPr="00427109" w:rsidRDefault="00A53860" w:rsidP="0027777B">
      <w:pPr>
        <w:spacing w:after="0" w:line="276" w:lineRule="auto"/>
        <w:jc w:val="center"/>
        <w:rPr>
          <w:rFonts w:ascii="Times New Roman" w:eastAsia="Times New Roman" w:hAnsi="Times New Roman" w:cs="Times New Roman"/>
          <w:sz w:val="24"/>
          <w:szCs w:val="24"/>
        </w:rPr>
      </w:pPr>
    </w:p>
    <w:p w14:paraId="291B2714" w14:textId="77777777" w:rsidR="00A53860" w:rsidRPr="00427109" w:rsidRDefault="00A53860" w:rsidP="0027777B">
      <w:pPr>
        <w:spacing w:after="0" w:line="276" w:lineRule="auto"/>
        <w:jc w:val="center"/>
        <w:rPr>
          <w:rFonts w:ascii="Times New Roman" w:eastAsia="Times New Roman" w:hAnsi="Times New Roman" w:cs="Times New Roman"/>
          <w:sz w:val="24"/>
          <w:szCs w:val="24"/>
        </w:rPr>
      </w:pPr>
    </w:p>
    <w:p w14:paraId="11B6EC0E" w14:textId="77777777" w:rsidR="00A53860" w:rsidRPr="00427109" w:rsidRDefault="00A53860" w:rsidP="0027777B">
      <w:pPr>
        <w:spacing w:after="0" w:line="276" w:lineRule="auto"/>
        <w:jc w:val="center"/>
        <w:rPr>
          <w:rFonts w:ascii="Times New Roman" w:eastAsia="Times New Roman" w:hAnsi="Times New Roman" w:cs="Times New Roman"/>
          <w:sz w:val="24"/>
          <w:szCs w:val="24"/>
        </w:rPr>
      </w:pPr>
    </w:p>
    <w:p w14:paraId="318A9AFF" w14:textId="77777777" w:rsidR="00A53860" w:rsidRPr="00427109" w:rsidRDefault="00A53860" w:rsidP="0027777B">
      <w:pPr>
        <w:spacing w:after="0" w:line="276" w:lineRule="auto"/>
        <w:jc w:val="center"/>
        <w:rPr>
          <w:rFonts w:ascii="Times New Roman" w:eastAsia="Times New Roman" w:hAnsi="Times New Roman" w:cs="Times New Roman"/>
          <w:sz w:val="24"/>
          <w:szCs w:val="24"/>
        </w:rPr>
      </w:pPr>
    </w:p>
    <w:p w14:paraId="2D68EE2C" w14:textId="77777777" w:rsidR="00A53860" w:rsidRPr="00427109" w:rsidRDefault="00A53860" w:rsidP="0027777B">
      <w:pPr>
        <w:spacing w:after="0" w:line="276" w:lineRule="auto"/>
        <w:jc w:val="center"/>
        <w:rPr>
          <w:rFonts w:ascii="Times New Roman" w:eastAsia="Times New Roman" w:hAnsi="Times New Roman" w:cs="Times New Roman"/>
          <w:sz w:val="24"/>
          <w:szCs w:val="24"/>
        </w:rPr>
      </w:pPr>
    </w:p>
    <w:p w14:paraId="2D85D70A" w14:textId="77777777" w:rsidR="00A53860" w:rsidRPr="00427109" w:rsidRDefault="00A53860" w:rsidP="0027777B">
      <w:pPr>
        <w:spacing w:after="0" w:line="276" w:lineRule="auto"/>
        <w:jc w:val="center"/>
        <w:rPr>
          <w:rFonts w:ascii="Times New Roman" w:eastAsia="Times New Roman" w:hAnsi="Times New Roman" w:cs="Times New Roman"/>
          <w:sz w:val="24"/>
          <w:szCs w:val="24"/>
        </w:rPr>
      </w:pPr>
    </w:p>
    <w:p w14:paraId="0297784C" w14:textId="77777777" w:rsidR="00A53860" w:rsidRPr="00427109" w:rsidRDefault="00A53860" w:rsidP="0027777B">
      <w:pPr>
        <w:spacing w:after="0" w:line="276" w:lineRule="auto"/>
        <w:jc w:val="center"/>
        <w:rPr>
          <w:rFonts w:ascii="Times New Roman" w:eastAsia="Times New Roman" w:hAnsi="Times New Roman" w:cs="Times New Roman"/>
          <w:sz w:val="24"/>
          <w:szCs w:val="24"/>
        </w:rPr>
      </w:pPr>
    </w:p>
    <w:p w14:paraId="07EEB109" w14:textId="77777777" w:rsidR="00A53860" w:rsidRPr="00427109" w:rsidRDefault="00A53860" w:rsidP="0027777B">
      <w:pPr>
        <w:spacing w:after="0" w:line="276" w:lineRule="auto"/>
        <w:jc w:val="center"/>
        <w:rPr>
          <w:rFonts w:ascii="Times New Roman" w:eastAsia="Times New Roman" w:hAnsi="Times New Roman" w:cs="Times New Roman"/>
          <w:sz w:val="24"/>
          <w:szCs w:val="24"/>
        </w:rPr>
      </w:pPr>
    </w:p>
    <w:p w14:paraId="6B0A6D4D" w14:textId="77777777" w:rsidR="00A53860" w:rsidRPr="00427109" w:rsidRDefault="00A53860" w:rsidP="0027777B">
      <w:pPr>
        <w:spacing w:after="0" w:line="276" w:lineRule="auto"/>
        <w:jc w:val="center"/>
        <w:rPr>
          <w:rFonts w:ascii="Times New Roman" w:eastAsia="Times New Roman" w:hAnsi="Times New Roman" w:cs="Times New Roman"/>
          <w:sz w:val="24"/>
          <w:szCs w:val="24"/>
        </w:rPr>
      </w:pPr>
    </w:p>
    <w:p w14:paraId="0A101B4D" w14:textId="77777777" w:rsidR="00A53860" w:rsidRPr="00427109" w:rsidRDefault="00A53860" w:rsidP="0027777B">
      <w:pPr>
        <w:spacing w:after="0" w:line="276" w:lineRule="auto"/>
        <w:jc w:val="center"/>
        <w:rPr>
          <w:rFonts w:ascii="Times New Roman" w:eastAsia="Times New Roman" w:hAnsi="Times New Roman" w:cs="Times New Roman"/>
          <w:sz w:val="24"/>
          <w:szCs w:val="24"/>
        </w:rPr>
      </w:pPr>
    </w:p>
    <w:p w14:paraId="26F418BD" w14:textId="77777777" w:rsidR="00A53860" w:rsidRPr="00427109" w:rsidRDefault="00A53860" w:rsidP="0027777B">
      <w:pPr>
        <w:spacing w:after="0" w:line="276" w:lineRule="auto"/>
        <w:jc w:val="center"/>
        <w:rPr>
          <w:rFonts w:ascii="Times New Roman" w:eastAsia="Times New Roman" w:hAnsi="Times New Roman" w:cs="Times New Roman"/>
          <w:sz w:val="24"/>
          <w:szCs w:val="24"/>
        </w:rPr>
      </w:pPr>
    </w:p>
    <w:p w14:paraId="7D65D43C" w14:textId="77777777" w:rsidR="00A53860" w:rsidRPr="00427109" w:rsidRDefault="00A53860" w:rsidP="0027777B">
      <w:pPr>
        <w:spacing w:after="0" w:line="276" w:lineRule="auto"/>
        <w:jc w:val="center"/>
        <w:rPr>
          <w:rFonts w:ascii="Times New Roman" w:eastAsia="Times New Roman" w:hAnsi="Times New Roman" w:cs="Times New Roman"/>
          <w:sz w:val="24"/>
          <w:szCs w:val="24"/>
        </w:rPr>
      </w:pPr>
    </w:p>
    <w:p w14:paraId="468C103C" w14:textId="77777777" w:rsidR="00A53860" w:rsidRPr="00427109" w:rsidRDefault="00A53860" w:rsidP="0027777B">
      <w:pPr>
        <w:spacing w:after="0" w:line="276" w:lineRule="auto"/>
        <w:jc w:val="center"/>
        <w:rPr>
          <w:rFonts w:ascii="Times New Roman" w:eastAsia="Times New Roman" w:hAnsi="Times New Roman" w:cs="Times New Roman"/>
          <w:sz w:val="24"/>
          <w:szCs w:val="24"/>
        </w:rPr>
      </w:pPr>
    </w:p>
    <w:p w14:paraId="0657B32E" w14:textId="77777777" w:rsidR="00A53860" w:rsidRPr="00427109" w:rsidRDefault="00A53860" w:rsidP="0027777B">
      <w:pPr>
        <w:spacing w:after="0" w:line="276" w:lineRule="auto"/>
        <w:jc w:val="center"/>
        <w:rPr>
          <w:rFonts w:ascii="Times New Roman" w:eastAsia="Times New Roman" w:hAnsi="Times New Roman" w:cs="Times New Roman"/>
          <w:sz w:val="24"/>
          <w:szCs w:val="24"/>
        </w:rPr>
      </w:pPr>
    </w:p>
    <w:p w14:paraId="6D8195F8" w14:textId="77777777" w:rsidR="00A53860" w:rsidRPr="00427109" w:rsidRDefault="00A53860" w:rsidP="00514156">
      <w:pPr>
        <w:spacing w:after="0" w:line="276" w:lineRule="auto"/>
        <w:rPr>
          <w:rFonts w:ascii="Times New Roman" w:eastAsia="Times New Roman" w:hAnsi="Times New Roman" w:cs="Times New Roman"/>
          <w:sz w:val="24"/>
          <w:szCs w:val="24"/>
        </w:rPr>
      </w:pPr>
    </w:p>
    <w:p w14:paraId="1F633605" w14:textId="77777777" w:rsidR="00A53860" w:rsidRPr="00427109" w:rsidRDefault="00A53860" w:rsidP="0027777B">
      <w:pPr>
        <w:spacing w:after="0" w:line="276" w:lineRule="auto"/>
        <w:jc w:val="center"/>
        <w:rPr>
          <w:rFonts w:ascii="Times New Roman" w:eastAsia="Times New Roman" w:hAnsi="Times New Roman" w:cs="Times New Roman"/>
          <w:sz w:val="24"/>
          <w:szCs w:val="24"/>
        </w:rPr>
      </w:pPr>
    </w:p>
    <w:p w14:paraId="37E8271C" w14:textId="77777777" w:rsidR="001E5120" w:rsidRDefault="001E5120" w:rsidP="0027777B">
      <w:pPr>
        <w:spacing w:after="0" w:line="276" w:lineRule="auto"/>
        <w:rPr>
          <w:rFonts w:ascii="Times New Roman" w:eastAsia="Times New Roman" w:hAnsi="Times New Roman" w:cs="Times New Roman"/>
          <w:b/>
          <w:sz w:val="24"/>
          <w:szCs w:val="24"/>
        </w:rPr>
      </w:pPr>
    </w:p>
    <w:p w14:paraId="59FBAC90" w14:textId="77777777" w:rsidR="001E5120" w:rsidRDefault="001E5120" w:rsidP="0027777B">
      <w:pPr>
        <w:spacing w:after="0" w:line="276" w:lineRule="auto"/>
        <w:rPr>
          <w:rFonts w:ascii="Times New Roman" w:eastAsia="Times New Roman" w:hAnsi="Times New Roman" w:cs="Times New Roman"/>
          <w:b/>
          <w:sz w:val="24"/>
          <w:szCs w:val="24"/>
        </w:rPr>
      </w:pPr>
    </w:p>
    <w:p w14:paraId="5F13A295" w14:textId="77777777" w:rsidR="001E5120" w:rsidRDefault="001E5120" w:rsidP="0027777B">
      <w:pPr>
        <w:spacing w:after="0" w:line="276" w:lineRule="auto"/>
        <w:rPr>
          <w:rFonts w:ascii="Times New Roman" w:eastAsia="Times New Roman" w:hAnsi="Times New Roman" w:cs="Times New Roman"/>
          <w:b/>
          <w:sz w:val="24"/>
          <w:szCs w:val="24"/>
        </w:rPr>
      </w:pPr>
    </w:p>
    <w:p w14:paraId="36D0370C" w14:textId="77777777" w:rsidR="001E5120" w:rsidRDefault="001E5120" w:rsidP="0027777B">
      <w:pPr>
        <w:spacing w:after="0" w:line="276" w:lineRule="auto"/>
        <w:rPr>
          <w:rFonts w:ascii="Times New Roman" w:eastAsia="Times New Roman" w:hAnsi="Times New Roman" w:cs="Times New Roman"/>
          <w:b/>
          <w:sz w:val="24"/>
          <w:szCs w:val="24"/>
        </w:rPr>
      </w:pPr>
    </w:p>
    <w:p w14:paraId="3C1C1916" w14:textId="0F51239F" w:rsidR="00A53860" w:rsidRPr="00427109" w:rsidRDefault="00A53860" w:rsidP="0027777B">
      <w:pPr>
        <w:spacing w:after="0" w:line="276" w:lineRule="auto"/>
        <w:rPr>
          <w:rFonts w:ascii="Times New Roman" w:eastAsia="Times New Roman" w:hAnsi="Times New Roman" w:cs="Times New Roman"/>
          <w:sz w:val="24"/>
          <w:szCs w:val="24"/>
        </w:rPr>
      </w:pPr>
      <w:r w:rsidRPr="00427109">
        <w:rPr>
          <w:rFonts w:ascii="Times New Roman" w:eastAsia="Times New Roman" w:hAnsi="Times New Roman" w:cs="Times New Roman"/>
          <w:b/>
          <w:sz w:val="24"/>
          <w:szCs w:val="24"/>
        </w:rPr>
        <w:lastRenderedPageBreak/>
        <w:t>NAME IN FULL</w:t>
      </w:r>
      <w:r w:rsidRPr="00427109">
        <w:rPr>
          <w:rFonts w:ascii="Times New Roman" w:eastAsia="Times New Roman" w:hAnsi="Times New Roman" w:cs="Times New Roman"/>
          <w:sz w:val="24"/>
          <w:szCs w:val="24"/>
        </w:rPr>
        <w:t>:                            ALIYU MUHAMMAD KOKO</w:t>
      </w:r>
    </w:p>
    <w:p w14:paraId="1CFB2E78" w14:textId="77777777" w:rsidR="008B1572" w:rsidRPr="00427109" w:rsidRDefault="008B1572" w:rsidP="0027777B">
      <w:pPr>
        <w:spacing w:after="0" w:line="276" w:lineRule="auto"/>
        <w:rPr>
          <w:rFonts w:ascii="Times New Roman" w:eastAsia="Times New Roman" w:hAnsi="Times New Roman" w:cs="Times New Roman"/>
          <w:sz w:val="24"/>
          <w:szCs w:val="24"/>
        </w:rPr>
      </w:pPr>
    </w:p>
    <w:p w14:paraId="6B328463" w14:textId="77777777" w:rsidR="00A53860" w:rsidRPr="00427109" w:rsidRDefault="00A53860" w:rsidP="0027777B">
      <w:pPr>
        <w:spacing w:after="0" w:line="276" w:lineRule="auto"/>
        <w:rPr>
          <w:rFonts w:ascii="Times New Roman" w:eastAsia="Times New Roman" w:hAnsi="Times New Roman" w:cs="Times New Roman"/>
          <w:sz w:val="24"/>
          <w:szCs w:val="24"/>
        </w:rPr>
      </w:pPr>
      <w:r w:rsidRPr="00427109">
        <w:rPr>
          <w:rFonts w:ascii="Times New Roman" w:eastAsia="Times New Roman" w:hAnsi="Times New Roman" w:cs="Times New Roman"/>
          <w:b/>
          <w:sz w:val="24"/>
          <w:szCs w:val="24"/>
        </w:rPr>
        <w:t>GENDER</w:t>
      </w:r>
      <w:r w:rsidRPr="00427109">
        <w:rPr>
          <w:rFonts w:ascii="Times New Roman" w:eastAsia="Times New Roman" w:hAnsi="Times New Roman" w:cs="Times New Roman"/>
          <w:sz w:val="24"/>
          <w:szCs w:val="24"/>
        </w:rPr>
        <w:t>:                                      Male</w:t>
      </w:r>
    </w:p>
    <w:p w14:paraId="0C0DBF28" w14:textId="77777777" w:rsidR="00A53860" w:rsidRPr="00427109" w:rsidRDefault="00A53860" w:rsidP="0027777B">
      <w:pPr>
        <w:spacing w:after="0" w:line="276" w:lineRule="auto"/>
        <w:rPr>
          <w:rFonts w:ascii="Times New Roman" w:eastAsia="Times New Roman" w:hAnsi="Times New Roman" w:cs="Times New Roman"/>
          <w:b/>
          <w:sz w:val="24"/>
          <w:szCs w:val="24"/>
        </w:rPr>
      </w:pPr>
    </w:p>
    <w:p w14:paraId="066B184F" w14:textId="77777777" w:rsidR="00A53860" w:rsidRPr="00427109" w:rsidRDefault="00A53860" w:rsidP="0027777B">
      <w:pPr>
        <w:spacing w:after="0" w:line="276" w:lineRule="auto"/>
        <w:rPr>
          <w:rFonts w:ascii="Times New Roman" w:eastAsia="Times New Roman" w:hAnsi="Times New Roman" w:cs="Times New Roman"/>
          <w:sz w:val="24"/>
          <w:szCs w:val="24"/>
        </w:rPr>
      </w:pPr>
      <w:r w:rsidRPr="00427109">
        <w:rPr>
          <w:rFonts w:ascii="Times New Roman" w:eastAsia="Times New Roman" w:hAnsi="Times New Roman" w:cs="Times New Roman"/>
          <w:b/>
          <w:sz w:val="24"/>
          <w:szCs w:val="24"/>
        </w:rPr>
        <w:t>PLACE AND DATE OF BIRTH</w:t>
      </w:r>
      <w:r w:rsidRPr="00427109">
        <w:rPr>
          <w:rFonts w:ascii="Times New Roman" w:eastAsia="Times New Roman" w:hAnsi="Times New Roman" w:cs="Times New Roman"/>
          <w:sz w:val="24"/>
          <w:szCs w:val="24"/>
        </w:rPr>
        <w:t>:   Sokoto, Nigeria. 17</w:t>
      </w:r>
      <w:r w:rsidRPr="00427109">
        <w:rPr>
          <w:rFonts w:ascii="Times New Roman" w:eastAsia="Times New Roman" w:hAnsi="Times New Roman" w:cs="Times New Roman"/>
          <w:sz w:val="24"/>
          <w:szCs w:val="24"/>
          <w:vertAlign w:val="superscript"/>
        </w:rPr>
        <w:t>th</w:t>
      </w:r>
      <w:r w:rsidRPr="00427109">
        <w:rPr>
          <w:rFonts w:ascii="Times New Roman" w:eastAsia="Times New Roman" w:hAnsi="Times New Roman" w:cs="Times New Roman"/>
          <w:sz w:val="24"/>
          <w:szCs w:val="24"/>
        </w:rPr>
        <w:t xml:space="preserve"> July1985</w:t>
      </w:r>
    </w:p>
    <w:p w14:paraId="559039B5" w14:textId="77777777" w:rsidR="00A53860" w:rsidRPr="00427109" w:rsidRDefault="00A53860" w:rsidP="0027777B">
      <w:pPr>
        <w:spacing w:after="0" w:line="276" w:lineRule="auto"/>
        <w:rPr>
          <w:rFonts w:ascii="Times New Roman" w:eastAsia="Times New Roman" w:hAnsi="Times New Roman" w:cs="Times New Roman"/>
          <w:sz w:val="24"/>
          <w:szCs w:val="24"/>
        </w:rPr>
      </w:pPr>
      <w:r w:rsidRPr="00427109">
        <w:rPr>
          <w:rFonts w:ascii="Times New Roman" w:eastAsia="Times New Roman" w:hAnsi="Times New Roman" w:cs="Times New Roman"/>
          <w:b/>
          <w:sz w:val="24"/>
          <w:szCs w:val="24"/>
        </w:rPr>
        <w:t>MARITAL STATUS</w:t>
      </w:r>
      <w:r w:rsidRPr="00427109">
        <w:rPr>
          <w:rFonts w:ascii="Times New Roman" w:eastAsia="Times New Roman" w:hAnsi="Times New Roman" w:cs="Times New Roman"/>
          <w:sz w:val="24"/>
          <w:szCs w:val="24"/>
        </w:rPr>
        <w:t>:                       Married</w:t>
      </w:r>
    </w:p>
    <w:p w14:paraId="1902B8A3" w14:textId="4A0C7956" w:rsidR="00A53860" w:rsidRPr="00427109" w:rsidRDefault="00A53860" w:rsidP="0027777B">
      <w:pPr>
        <w:spacing w:after="0" w:line="276" w:lineRule="auto"/>
        <w:rPr>
          <w:rFonts w:ascii="Times New Roman" w:eastAsia="Times New Roman" w:hAnsi="Times New Roman" w:cs="Times New Roman"/>
          <w:sz w:val="24"/>
          <w:szCs w:val="24"/>
        </w:rPr>
      </w:pPr>
      <w:r w:rsidRPr="00427109">
        <w:rPr>
          <w:rFonts w:ascii="Times New Roman" w:eastAsia="Times New Roman" w:hAnsi="Times New Roman" w:cs="Times New Roman"/>
          <w:b/>
          <w:sz w:val="24"/>
          <w:szCs w:val="24"/>
        </w:rPr>
        <w:t>NUMBER OF CHILDREN</w:t>
      </w:r>
      <w:r w:rsidRPr="00427109">
        <w:rPr>
          <w:rFonts w:ascii="Times New Roman" w:eastAsia="Times New Roman" w:hAnsi="Times New Roman" w:cs="Times New Roman"/>
          <w:sz w:val="24"/>
          <w:szCs w:val="24"/>
        </w:rPr>
        <w:t xml:space="preserve">:            </w:t>
      </w:r>
      <w:r w:rsidR="00197CC0">
        <w:rPr>
          <w:rFonts w:ascii="Times New Roman" w:eastAsia="Times New Roman" w:hAnsi="Times New Roman" w:cs="Times New Roman"/>
          <w:sz w:val="24"/>
          <w:szCs w:val="24"/>
        </w:rPr>
        <w:t>Three</w:t>
      </w:r>
    </w:p>
    <w:p w14:paraId="1871FD90" w14:textId="77777777" w:rsidR="00882060" w:rsidRPr="00427109" w:rsidRDefault="00882060" w:rsidP="0027777B">
      <w:pPr>
        <w:spacing w:after="0" w:line="276" w:lineRule="auto"/>
        <w:rPr>
          <w:rFonts w:ascii="Times New Roman" w:eastAsia="Times New Roman" w:hAnsi="Times New Roman" w:cs="Times New Roman"/>
          <w:sz w:val="24"/>
          <w:szCs w:val="24"/>
        </w:rPr>
      </w:pPr>
      <w:r w:rsidRPr="00427109">
        <w:rPr>
          <w:rFonts w:ascii="Times New Roman" w:eastAsia="Times New Roman" w:hAnsi="Times New Roman" w:cs="Times New Roman"/>
          <w:b/>
          <w:sz w:val="24"/>
          <w:szCs w:val="24"/>
        </w:rPr>
        <w:t>STATE OF ORIGIN</w:t>
      </w:r>
      <w:r w:rsidRPr="00427109">
        <w:rPr>
          <w:rFonts w:ascii="Times New Roman" w:eastAsia="Times New Roman" w:hAnsi="Times New Roman" w:cs="Times New Roman"/>
          <w:sz w:val="24"/>
          <w:szCs w:val="24"/>
        </w:rPr>
        <w:t>:                       Kebbi, Nigeria.</w:t>
      </w:r>
    </w:p>
    <w:p w14:paraId="68194790" w14:textId="77777777" w:rsidR="00A53860" w:rsidRPr="00427109" w:rsidRDefault="00A53860" w:rsidP="0027777B">
      <w:pPr>
        <w:spacing w:after="0" w:line="276" w:lineRule="auto"/>
        <w:rPr>
          <w:rFonts w:ascii="Times New Roman" w:eastAsia="Times New Roman" w:hAnsi="Times New Roman" w:cs="Times New Roman"/>
          <w:b/>
          <w:sz w:val="24"/>
          <w:szCs w:val="24"/>
        </w:rPr>
      </w:pPr>
    </w:p>
    <w:p w14:paraId="19DA8564" w14:textId="77777777" w:rsidR="001E5120" w:rsidRDefault="001E5120" w:rsidP="0027777B">
      <w:pPr>
        <w:spacing w:after="0" w:line="276" w:lineRule="auto"/>
        <w:rPr>
          <w:rFonts w:ascii="Times New Roman" w:eastAsia="Times New Roman" w:hAnsi="Times New Roman" w:cs="Times New Roman"/>
          <w:b/>
          <w:sz w:val="24"/>
          <w:szCs w:val="24"/>
        </w:rPr>
      </w:pPr>
    </w:p>
    <w:p w14:paraId="6E283749" w14:textId="77777777" w:rsidR="001E5120" w:rsidRDefault="001E5120" w:rsidP="0027777B">
      <w:pPr>
        <w:spacing w:after="0" w:line="276" w:lineRule="auto"/>
        <w:rPr>
          <w:rFonts w:ascii="Times New Roman" w:eastAsia="Times New Roman" w:hAnsi="Times New Roman" w:cs="Times New Roman"/>
          <w:b/>
          <w:sz w:val="24"/>
          <w:szCs w:val="24"/>
        </w:rPr>
      </w:pPr>
    </w:p>
    <w:p w14:paraId="2CDB5FBE" w14:textId="6F3C0F6A" w:rsidR="00882060" w:rsidRPr="00427109" w:rsidRDefault="00882060" w:rsidP="0027777B">
      <w:pPr>
        <w:spacing w:after="0" w:line="276" w:lineRule="auto"/>
        <w:rPr>
          <w:rFonts w:ascii="Times New Roman" w:eastAsia="Times New Roman" w:hAnsi="Times New Roman" w:cs="Times New Roman"/>
          <w:sz w:val="24"/>
          <w:szCs w:val="24"/>
        </w:rPr>
      </w:pPr>
      <w:r w:rsidRPr="00427109">
        <w:rPr>
          <w:rFonts w:ascii="Times New Roman" w:eastAsia="Times New Roman" w:hAnsi="Times New Roman" w:cs="Times New Roman"/>
          <w:b/>
          <w:sz w:val="24"/>
          <w:szCs w:val="24"/>
        </w:rPr>
        <w:t>PRESENT DEPARTMENT</w:t>
      </w:r>
      <w:r w:rsidRPr="00427109">
        <w:rPr>
          <w:rFonts w:ascii="Times New Roman" w:eastAsia="Times New Roman" w:hAnsi="Times New Roman" w:cs="Times New Roman"/>
          <w:sz w:val="24"/>
          <w:szCs w:val="24"/>
        </w:rPr>
        <w:t xml:space="preserve">:       Department of </w:t>
      </w:r>
      <w:r w:rsidR="00592370" w:rsidRPr="00427109">
        <w:rPr>
          <w:rFonts w:ascii="Times New Roman" w:eastAsia="Times New Roman" w:hAnsi="Times New Roman" w:cs="Times New Roman"/>
          <w:sz w:val="24"/>
          <w:szCs w:val="24"/>
        </w:rPr>
        <w:t>N</w:t>
      </w:r>
      <w:r w:rsidRPr="00427109">
        <w:rPr>
          <w:rFonts w:ascii="Times New Roman" w:eastAsia="Times New Roman" w:hAnsi="Times New Roman" w:cs="Times New Roman"/>
          <w:sz w:val="24"/>
          <w:szCs w:val="24"/>
        </w:rPr>
        <w:t>eurosurgery</w:t>
      </w:r>
    </w:p>
    <w:p w14:paraId="76F4BC3C" w14:textId="77777777" w:rsidR="00BC3B39" w:rsidRPr="00427109" w:rsidRDefault="00882060" w:rsidP="000B5E5B">
      <w:pPr>
        <w:spacing w:after="0" w:line="276" w:lineRule="auto"/>
        <w:rPr>
          <w:rFonts w:ascii="Times New Roman" w:eastAsia="Times New Roman" w:hAnsi="Times New Roman" w:cs="Times New Roman"/>
          <w:sz w:val="24"/>
          <w:szCs w:val="24"/>
        </w:rPr>
      </w:pPr>
      <w:r w:rsidRPr="00427109">
        <w:rPr>
          <w:rFonts w:ascii="Times New Roman" w:eastAsia="Times New Roman" w:hAnsi="Times New Roman" w:cs="Times New Roman"/>
          <w:sz w:val="24"/>
          <w:szCs w:val="24"/>
        </w:rPr>
        <w:t xml:space="preserve"> Regional </w:t>
      </w:r>
      <w:r w:rsidR="0077238B" w:rsidRPr="00427109">
        <w:rPr>
          <w:rFonts w:ascii="Times New Roman" w:eastAsia="Times New Roman" w:hAnsi="Times New Roman" w:cs="Times New Roman"/>
          <w:sz w:val="24"/>
          <w:szCs w:val="24"/>
        </w:rPr>
        <w:t>Centre</w:t>
      </w:r>
      <w:r w:rsidRPr="00427109">
        <w:rPr>
          <w:rFonts w:ascii="Times New Roman" w:eastAsia="Times New Roman" w:hAnsi="Times New Roman" w:cs="Times New Roman"/>
          <w:sz w:val="24"/>
          <w:szCs w:val="24"/>
        </w:rPr>
        <w:t xml:space="preserve"> for neurosurgery</w:t>
      </w:r>
      <w:r w:rsidR="000B5E5B">
        <w:rPr>
          <w:rFonts w:ascii="Times New Roman" w:eastAsia="Times New Roman" w:hAnsi="Times New Roman" w:cs="Times New Roman"/>
          <w:sz w:val="24"/>
          <w:szCs w:val="24"/>
        </w:rPr>
        <w:t xml:space="preserve"> </w:t>
      </w:r>
      <w:r w:rsidRPr="00427109">
        <w:rPr>
          <w:rFonts w:ascii="Times New Roman" w:eastAsia="Times New Roman" w:hAnsi="Times New Roman" w:cs="Times New Roman"/>
          <w:sz w:val="24"/>
          <w:szCs w:val="24"/>
        </w:rPr>
        <w:t>Usmanu Danfodiyo University</w:t>
      </w:r>
    </w:p>
    <w:p w14:paraId="1AD3D6B3" w14:textId="6363BE43" w:rsidR="001E5120" w:rsidRDefault="00BC3B39" w:rsidP="0027777B">
      <w:pPr>
        <w:spacing w:after="0" w:line="276" w:lineRule="auto"/>
        <w:rPr>
          <w:rFonts w:ascii="Times New Roman" w:eastAsia="Times New Roman" w:hAnsi="Times New Roman" w:cs="Times New Roman"/>
          <w:b/>
          <w:sz w:val="24"/>
          <w:szCs w:val="24"/>
        </w:rPr>
      </w:pPr>
      <w:r w:rsidRPr="00427109">
        <w:rPr>
          <w:rFonts w:ascii="Times New Roman" w:eastAsia="Times New Roman" w:hAnsi="Times New Roman" w:cs="Times New Roman"/>
          <w:sz w:val="24"/>
          <w:szCs w:val="24"/>
        </w:rPr>
        <w:t>Teaching hospital Sokoto</w:t>
      </w:r>
      <w:r w:rsidR="000B5E5B">
        <w:rPr>
          <w:rFonts w:ascii="Times New Roman" w:eastAsia="Times New Roman" w:hAnsi="Times New Roman" w:cs="Times New Roman"/>
          <w:sz w:val="24"/>
          <w:szCs w:val="24"/>
        </w:rPr>
        <w:t xml:space="preserve">, </w:t>
      </w:r>
      <w:r w:rsidRPr="00427109">
        <w:rPr>
          <w:rFonts w:ascii="Times New Roman" w:eastAsia="Times New Roman" w:hAnsi="Times New Roman" w:cs="Times New Roman"/>
          <w:sz w:val="24"/>
          <w:szCs w:val="24"/>
        </w:rPr>
        <w:t>Sokoto State, Nigeria</w:t>
      </w:r>
    </w:p>
    <w:p w14:paraId="79A4AD02" w14:textId="77777777" w:rsidR="001E5120" w:rsidRDefault="001E5120" w:rsidP="0027777B">
      <w:pPr>
        <w:spacing w:after="0" w:line="276" w:lineRule="auto"/>
        <w:rPr>
          <w:rFonts w:ascii="Times New Roman" w:eastAsia="Times New Roman" w:hAnsi="Times New Roman" w:cs="Times New Roman"/>
          <w:b/>
          <w:sz w:val="24"/>
          <w:szCs w:val="24"/>
        </w:rPr>
      </w:pPr>
    </w:p>
    <w:p w14:paraId="1254A192" w14:textId="77777777" w:rsidR="001E5120" w:rsidRDefault="001E5120" w:rsidP="0027777B">
      <w:pPr>
        <w:spacing w:after="0" w:line="276" w:lineRule="auto"/>
        <w:rPr>
          <w:rFonts w:ascii="Times New Roman" w:eastAsia="Times New Roman" w:hAnsi="Times New Roman" w:cs="Times New Roman"/>
          <w:b/>
          <w:sz w:val="24"/>
          <w:szCs w:val="24"/>
        </w:rPr>
      </w:pPr>
    </w:p>
    <w:p w14:paraId="293DEB92" w14:textId="3D8E2CAC" w:rsidR="00AE3661" w:rsidRPr="00427109" w:rsidRDefault="00BC3B39" w:rsidP="0027777B">
      <w:pPr>
        <w:spacing w:after="0" w:line="276" w:lineRule="auto"/>
        <w:rPr>
          <w:rFonts w:ascii="Times New Roman" w:eastAsia="Times New Roman" w:hAnsi="Times New Roman" w:cs="Times New Roman"/>
          <w:sz w:val="24"/>
          <w:szCs w:val="24"/>
        </w:rPr>
      </w:pPr>
      <w:r w:rsidRPr="00427109">
        <w:rPr>
          <w:rFonts w:ascii="Times New Roman" w:eastAsia="Times New Roman" w:hAnsi="Times New Roman" w:cs="Times New Roman"/>
          <w:b/>
          <w:sz w:val="24"/>
          <w:szCs w:val="24"/>
        </w:rPr>
        <w:t>POSITION</w:t>
      </w:r>
      <w:r w:rsidRPr="00427109">
        <w:rPr>
          <w:rFonts w:ascii="Times New Roman" w:eastAsia="Times New Roman" w:hAnsi="Times New Roman" w:cs="Times New Roman"/>
          <w:sz w:val="24"/>
          <w:szCs w:val="24"/>
        </w:rPr>
        <w:t xml:space="preserve">: </w:t>
      </w:r>
    </w:p>
    <w:p w14:paraId="13F24BD9" w14:textId="1C3DB25A" w:rsidR="001E5120" w:rsidRDefault="000B5E5B" w:rsidP="0027777B">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Consultant </w:t>
      </w:r>
      <w:r w:rsidR="00845080" w:rsidRPr="00427109">
        <w:rPr>
          <w:rFonts w:ascii="Times New Roman" w:eastAsia="Times New Roman" w:hAnsi="Times New Roman" w:cs="Times New Roman"/>
          <w:sz w:val="24"/>
          <w:szCs w:val="24"/>
        </w:rPr>
        <w:t xml:space="preserve">Neurological Surgeon and </w:t>
      </w:r>
      <w:r w:rsidR="00135E7C" w:rsidRPr="00427109">
        <w:rPr>
          <w:rFonts w:ascii="Times New Roman" w:eastAsia="Times New Roman" w:hAnsi="Times New Roman" w:cs="Times New Roman"/>
          <w:sz w:val="24"/>
          <w:szCs w:val="24"/>
        </w:rPr>
        <w:t>Fellow of West African College of Surgeons</w:t>
      </w:r>
      <w:r w:rsidR="00AE3661" w:rsidRPr="00427109">
        <w:rPr>
          <w:rFonts w:ascii="Times New Roman" w:eastAsia="Times New Roman" w:hAnsi="Times New Roman" w:cs="Times New Roman"/>
          <w:sz w:val="24"/>
          <w:szCs w:val="24"/>
        </w:rPr>
        <w:t xml:space="preserve"> (Neurosurgery)</w:t>
      </w:r>
    </w:p>
    <w:p w14:paraId="2F46F0D3" w14:textId="77777777" w:rsidR="001E5120" w:rsidRDefault="001E5120" w:rsidP="0027777B">
      <w:pPr>
        <w:spacing w:after="0" w:line="276" w:lineRule="auto"/>
        <w:rPr>
          <w:rFonts w:ascii="Times New Roman" w:eastAsia="Times New Roman" w:hAnsi="Times New Roman" w:cs="Times New Roman"/>
          <w:b/>
          <w:bCs/>
          <w:sz w:val="24"/>
          <w:szCs w:val="24"/>
        </w:rPr>
      </w:pPr>
    </w:p>
    <w:p w14:paraId="1D25B30F" w14:textId="77777777" w:rsidR="001E5120" w:rsidRDefault="001E5120" w:rsidP="0027777B">
      <w:pPr>
        <w:spacing w:after="0" w:line="276" w:lineRule="auto"/>
        <w:rPr>
          <w:rFonts w:ascii="Times New Roman" w:eastAsia="Times New Roman" w:hAnsi="Times New Roman" w:cs="Times New Roman"/>
          <w:b/>
          <w:bCs/>
          <w:sz w:val="24"/>
          <w:szCs w:val="24"/>
        </w:rPr>
      </w:pPr>
    </w:p>
    <w:p w14:paraId="0197C602" w14:textId="4F918846" w:rsidR="00527BE3" w:rsidRPr="00427109" w:rsidRDefault="00527BE3" w:rsidP="0027777B">
      <w:pPr>
        <w:spacing w:after="0" w:line="276" w:lineRule="auto"/>
        <w:rPr>
          <w:rFonts w:ascii="Times New Roman" w:eastAsia="Times New Roman" w:hAnsi="Times New Roman" w:cs="Times New Roman"/>
          <w:b/>
          <w:bCs/>
          <w:sz w:val="24"/>
          <w:szCs w:val="24"/>
        </w:rPr>
      </w:pPr>
      <w:r w:rsidRPr="00427109">
        <w:rPr>
          <w:rFonts w:ascii="Times New Roman" w:eastAsia="Times New Roman" w:hAnsi="Times New Roman" w:cs="Times New Roman"/>
          <w:b/>
          <w:bCs/>
          <w:sz w:val="24"/>
          <w:szCs w:val="24"/>
        </w:rPr>
        <w:t>EDUCATIONAL QUALIFICATION</w:t>
      </w:r>
    </w:p>
    <w:tbl>
      <w:tblPr>
        <w:tblStyle w:val="TableGrid"/>
        <w:tblW w:w="0" w:type="auto"/>
        <w:tblLook w:val="04A0" w:firstRow="1" w:lastRow="0" w:firstColumn="1" w:lastColumn="0" w:noHBand="0" w:noVBand="1"/>
      </w:tblPr>
      <w:tblGrid>
        <w:gridCol w:w="2337"/>
        <w:gridCol w:w="2337"/>
        <w:gridCol w:w="2338"/>
        <w:gridCol w:w="2338"/>
      </w:tblGrid>
      <w:tr w:rsidR="00527BE3" w:rsidRPr="00427109" w14:paraId="291E7A0F" w14:textId="77777777" w:rsidTr="00527BE3">
        <w:tc>
          <w:tcPr>
            <w:tcW w:w="2337" w:type="dxa"/>
          </w:tcPr>
          <w:p w14:paraId="3693E7D6" w14:textId="77777777" w:rsidR="00527BE3" w:rsidRPr="00427109" w:rsidRDefault="00527BE3" w:rsidP="0027777B">
            <w:pPr>
              <w:spacing w:line="276" w:lineRule="auto"/>
              <w:rPr>
                <w:rFonts w:ascii="Times New Roman" w:eastAsia="Times New Roman" w:hAnsi="Times New Roman" w:cs="Times New Roman"/>
                <w:sz w:val="24"/>
                <w:szCs w:val="24"/>
              </w:rPr>
            </w:pPr>
            <w:r w:rsidRPr="00427109">
              <w:rPr>
                <w:rFonts w:ascii="Times New Roman" w:eastAsia="Times New Roman" w:hAnsi="Times New Roman" w:cs="Times New Roman"/>
                <w:sz w:val="24"/>
                <w:szCs w:val="24"/>
              </w:rPr>
              <w:t>University Degrees</w:t>
            </w:r>
          </w:p>
        </w:tc>
        <w:tc>
          <w:tcPr>
            <w:tcW w:w="2337" w:type="dxa"/>
          </w:tcPr>
          <w:p w14:paraId="6331BD8E" w14:textId="77777777" w:rsidR="00527BE3" w:rsidRPr="00427109" w:rsidRDefault="00527BE3" w:rsidP="0027777B">
            <w:pPr>
              <w:spacing w:line="276" w:lineRule="auto"/>
              <w:rPr>
                <w:rFonts w:ascii="Times New Roman" w:eastAsia="Times New Roman" w:hAnsi="Times New Roman" w:cs="Times New Roman"/>
                <w:sz w:val="24"/>
                <w:szCs w:val="24"/>
              </w:rPr>
            </w:pPr>
            <w:r w:rsidRPr="00427109">
              <w:rPr>
                <w:rFonts w:ascii="Times New Roman" w:eastAsia="Times New Roman" w:hAnsi="Times New Roman" w:cs="Times New Roman"/>
                <w:sz w:val="24"/>
                <w:szCs w:val="24"/>
              </w:rPr>
              <w:t>Class of Degree</w:t>
            </w:r>
          </w:p>
        </w:tc>
        <w:tc>
          <w:tcPr>
            <w:tcW w:w="2338" w:type="dxa"/>
          </w:tcPr>
          <w:p w14:paraId="0641DA77" w14:textId="77777777" w:rsidR="00527BE3" w:rsidRPr="00427109" w:rsidRDefault="00527BE3" w:rsidP="0027777B">
            <w:pPr>
              <w:spacing w:line="276" w:lineRule="auto"/>
              <w:rPr>
                <w:rFonts w:ascii="Times New Roman" w:eastAsia="Times New Roman" w:hAnsi="Times New Roman" w:cs="Times New Roman"/>
                <w:sz w:val="24"/>
                <w:szCs w:val="24"/>
              </w:rPr>
            </w:pPr>
            <w:r w:rsidRPr="00427109">
              <w:rPr>
                <w:rFonts w:ascii="Times New Roman" w:eastAsia="Times New Roman" w:hAnsi="Times New Roman" w:cs="Times New Roman"/>
                <w:sz w:val="24"/>
                <w:szCs w:val="24"/>
              </w:rPr>
              <w:t>Institutions</w:t>
            </w:r>
          </w:p>
        </w:tc>
        <w:tc>
          <w:tcPr>
            <w:tcW w:w="2338" w:type="dxa"/>
          </w:tcPr>
          <w:p w14:paraId="2766AD98" w14:textId="77777777" w:rsidR="00527BE3" w:rsidRPr="00427109" w:rsidRDefault="00527BE3" w:rsidP="0027777B">
            <w:pPr>
              <w:spacing w:line="276" w:lineRule="auto"/>
              <w:rPr>
                <w:rFonts w:ascii="Times New Roman" w:eastAsia="Times New Roman" w:hAnsi="Times New Roman" w:cs="Times New Roman"/>
                <w:sz w:val="24"/>
                <w:szCs w:val="24"/>
              </w:rPr>
            </w:pPr>
            <w:r w:rsidRPr="00427109">
              <w:rPr>
                <w:rFonts w:ascii="Times New Roman" w:eastAsia="Times New Roman" w:hAnsi="Times New Roman" w:cs="Times New Roman"/>
                <w:sz w:val="24"/>
                <w:szCs w:val="24"/>
              </w:rPr>
              <w:t>Date of Award</w:t>
            </w:r>
          </w:p>
        </w:tc>
      </w:tr>
      <w:tr w:rsidR="00527BE3" w:rsidRPr="00427109" w14:paraId="5CAC2582" w14:textId="77777777" w:rsidTr="00527BE3">
        <w:tc>
          <w:tcPr>
            <w:tcW w:w="2337" w:type="dxa"/>
          </w:tcPr>
          <w:p w14:paraId="113D6320" w14:textId="77777777" w:rsidR="00527BE3" w:rsidRPr="00427109" w:rsidRDefault="00527BE3" w:rsidP="00527BE3">
            <w:pPr>
              <w:spacing w:line="276" w:lineRule="auto"/>
              <w:rPr>
                <w:rFonts w:ascii="Times New Roman" w:eastAsia="Times New Roman" w:hAnsi="Times New Roman" w:cs="Times New Roman"/>
                <w:b/>
                <w:bCs/>
                <w:sz w:val="24"/>
                <w:szCs w:val="24"/>
              </w:rPr>
            </w:pPr>
            <w:r w:rsidRPr="00427109">
              <w:rPr>
                <w:rFonts w:ascii="Times New Roman" w:eastAsia="Times New Roman" w:hAnsi="Times New Roman" w:cs="Times New Roman"/>
                <w:b/>
                <w:bCs/>
                <w:sz w:val="24"/>
                <w:szCs w:val="24"/>
              </w:rPr>
              <w:t>M.B.B.S.</w:t>
            </w:r>
          </w:p>
          <w:p w14:paraId="7B1075A6" w14:textId="77777777" w:rsidR="00527BE3" w:rsidRPr="00427109" w:rsidRDefault="00527BE3" w:rsidP="00527BE3">
            <w:pPr>
              <w:spacing w:line="276" w:lineRule="auto"/>
              <w:rPr>
                <w:rFonts w:ascii="Times New Roman" w:eastAsia="Times New Roman" w:hAnsi="Times New Roman" w:cs="Times New Roman"/>
                <w:b/>
                <w:bCs/>
                <w:sz w:val="24"/>
                <w:szCs w:val="24"/>
              </w:rPr>
            </w:pPr>
          </w:p>
          <w:p w14:paraId="417E55E5" w14:textId="77777777" w:rsidR="00527BE3" w:rsidRPr="00427109" w:rsidRDefault="00527BE3" w:rsidP="00527BE3">
            <w:pPr>
              <w:spacing w:line="276" w:lineRule="auto"/>
              <w:rPr>
                <w:rFonts w:ascii="Times New Roman" w:eastAsia="Times New Roman" w:hAnsi="Times New Roman" w:cs="Times New Roman"/>
                <w:b/>
                <w:bCs/>
                <w:sz w:val="24"/>
                <w:szCs w:val="24"/>
              </w:rPr>
            </w:pPr>
          </w:p>
          <w:p w14:paraId="26B1FDF2" w14:textId="77777777" w:rsidR="00527BE3" w:rsidRPr="00427109" w:rsidRDefault="00527BE3" w:rsidP="00527BE3">
            <w:pPr>
              <w:spacing w:line="276" w:lineRule="auto"/>
              <w:rPr>
                <w:rFonts w:ascii="Times New Roman" w:eastAsia="Times New Roman" w:hAnsi="Times New Roman" w:cs="Times New Roman"/>
                <w:b/>
                <w:bCs/>
                <w:sz w:val="24"/>
                <w:szCs w:val="24"/>
              </w:rPr>
            </w:pPr>
          </w:p>
          <w:p w14:paraId="1567F8E5" w14:textId="77777777" w:rsidR="00527BE3" w:rsidRPr="00427109" w:rsidRDefault="00527BE3" w:rsidP="00527BE3">
            <w:pPr>
              <w:spacing w:line="276" w:lineRule="auto"/>
              <w:rPr>
                <w:rFonts w:ascii="Times New Roman" w:eastAsia="Times New Roman" w:hAnsi="Times New Roman" w:cs="Times New Roman"/>
                <w:b/>
                <w:bCs/>
                <w:sz w:val="24"/>
                <w:szCs w:val="24"/>
              </w:rPr>
            </w:pPr>
            <w:r w:rsidRPr="00427109">
              <w:rPr>
                <w:rFonts w:ascii="Times New Roman" w:eastAsia="Times New Roman" w:hAnsi="Times New Roman" w:cs="Times New Roman"/>
                <w:b/>
                <w:bCs/>
                <w:sz w:val="24"/>
                <w:szCs w:val="24"/>
              </w:rPr>
              <w:t>F.W.A.C.S.</w:t>
            </w:r>
          </w:p>
        </w:tc>
        <w:tc>
          <w:tcPr>
            <w:tcW w:w="2337" w:type="dxa"/>
          </w:tcPr>
          <w:p w14:paraId="50C423B6" w14:textId="77777777" w:rsidR="00527BE3" w:rsidRPr="00427109" w:rsidRDefault="00527BE3" w:rsidP="00527BE3">
            <w:pPr>
              <w:spacing w:line="276" w:lineRule="auto"/>
              <w:rPr>
                <w:rFonts w:ascii="Times New Roman" w:eastAsia="Times New Roman" w:hAnsi="Times New Roman" w:cs="Times New Roman"/>
                <w:b/>
                <w:bCs/>
                <w:sz w:val="24"/>
                <w:szCs w:val="24"/>
              </w:rPr>
            </w:pPr>
            <w:r w:rsidRPr="00427109">
              <w:rPr>
                <w:rFonts w:ascii="Times New Roman" w:eastAsia="Times New Roman" w:hAnsi="Times New Roman" w:cs="Times New Roman"/>
                <w:b/>
                <w:bCs/>
                <w:sz w:val="24"/>
                <w:szCs w:val="24"/>
              </w:rPr>
              <w:t>UNCLASSIFIED</w:t>
            </w:r>
          </w:p>
          <w:p w14:paraId="0F9AD1A4" w14:textId="77777777" w:rsidR="00527BE3" w:rsidRPr="00427109" w:rsidRDefault="00527BE3" w:rsidP="00527BE3">
            <w:pPr>
              <w:spacing w:line="276" w:lineRule="auto"/>
              <w:rPr>
                <w:rFonts w:ascii="Times New Roman" w:eastAsia="Times New Roman" w:hAnsi="Times New Roman" w:cs="Times New Roman"/>
                <w:b/>
                <w:bCs/>
                <w:sz w:val="24"/>
                <w:szCs w:val="24"/>
              </w:rPr>
            </w:pPr>
          </w:p>
          <w:p w14:paraId="41692FDC" w14:textId="77777777" w:rsidR="00527BE3" w:rsidRPr="00427109" w:rsidRDefault="00527BE3" w:rsidP="00527BE3">
            <w:pPr>
              <w:spacing w:line="276" w:lineRule="auto"/>
              <w:rPr>
                <w:rFonts w:ascii="Times New Roman" w:eastAsia="Times New Roman" w:hAnsi="Times New Roman" w:cs="Times New Roman"/>
                <w:b/>
                <w:bCs/>
                <w:sz w:val="24"/>
                <w:szCs w:val="24"/>
              </w:rPr>
            </w:pPr>
          </w:p>
          <w:p w14:paraId="7B5DD5FF" w14:textId="77777777" w:rsidR="00527BE3" w:rsidRPr="00427109" w:rsidRDefault="00527BE3" w:rsidP="00527BE3">
            <w:pPr>
              <w:spacing w:line="276" w:lineRule="auto"/>
              <w:rPr>
                <w:rFonts w:ascii="Times New Roman" w:eastAsia="Times New Roman" w:hAnsi="Times New Roman" w:cs="Times New Roman"/>
                <w:b/>
                <w:bCs/>
                <w:sz w:val="24"/>
                <w:szCs w:val="24"/>
              </w:rPr>
            </w:pPr>
          </w:p>
          <w:p w14:paraId="59E797FD" w14:textId="77777777" w:rsidR="00527BE3" w:rsidRPr="00427109" w:rsidRDefault="00527BE3" w:rsidP="00527BE3">
            <w:pPr>
              <w:spacing w:line="276" w:lineRule="auto"/>
              <w:rPr>
                <w:rFonts w:ascii="Times New Roman" w:eastAsia="Times New Roman" w:hAnsi="Times New Roman" w:cs="Times New Roman"/>
                <w:b/>
                <w:bCs/>
                <w:sz w:val="24"/>
                <w:szCs w:val="24"/>
              </w:rPr>
            </w:pPr>
            <w:r w:rsidRPr="00427109">
              <w:rPr>
                <w:rFonts w:ascii="Times New Roman" w:eastAsia="Times New Roman" w:hAnsi="Times New Roman" w:cs="Times New Roman"/>
                <w:b/>
                <w:bCs/>
                <w:sz w:val="24"/>
                <w:szCs w:val="24"/>
              </w:rPr>
              <w:t>UNCLASSIFIED</w:t>
            </w:r>
          </w:p>
        </w:tc>
        <w:tc>
          <w:tcPr>
            <w:tcW w:w="2338" w:type="dxa"/>
          </w:tcPr>
          <w:p w14:paraId="24BEA498" w14:textId="77777777" w:rsidR="00527BE3" w:rsidRPr="00427109" w:rsidRDefault="00527BE3" w:rsidP="00527BE3">
            <w:pPr>
              <w:spacing w:line="276" w:lineRule="auto"/>
              <w:rPr>
                <w:rFonts w:ascii="Times New Roman" w:eastAsia="Times New Roman" w:hAnsi="Times New Roman" w:cs="Times New Roman"/>
                <w:b/>
                <w:bCs/>
                <w:sz w:val="24"/>
                <w:szCs w:val="24"/>
              </w:rPr>
            </w:pPr>
            <w:r w:rsidRPr="00427109">
              <w:rPr>
                <w:rFonts w:ascii="Times New Roman" w:eastAsia="Times New Roman" w:hAnsi="Times New Roman" w:cs="Times New Roman"/>
                <w:b/>
                <w:bCs/>
                <w:sz w:val="24"/>
                <w:szCs w:val="24"/>
              </w:rPr>
              <w:t>U.D.U. SOKOTO</w:t>
            </w:r>
          </w:p>
          <w:p w14:paraId="40BD3356" w14:textId="77777777" w:rsidR="00527BE3" w:rsidRPr="00427109" w:rsidRDefault="00527BE3" w:rsidP="00527BE3">
            <w:pPr>
              <w:spacing w:line="276" w:lineRule="auto"/>
              <w:rPr>
                <w:rFonts w:ascii="Times New Roman" w:eastAsia="Times New Roman" w:hAnsi="Times New Roman" w:cs="Times New Roman"/>
                <w:b/>
                <w:bCs/>
                <w:sz w:val="24"/>
                <w:szCs w:val="24"/>
              </w:rPr>
            </w:pPr>
          </w:p>
          <w:p w14:paraId="35673519" w14:textId="77777777" w:rsidR="00527BE3" w:rsidRPr="00427109" w:rsidRDefault="00527BE3" w:rsidP="00527BE3">
            <w:pPr>
              <w:spacing w:line="276" w:lineRule="auto"/>
              <w:rPr>
                <w:rFonts w:ascii="Times New Roman" w:eastAsia="Times New Roman" w:hAnsi="Times New Roman" w:cs="Times New Roman"/>
                <w:b/>
                <w:bCs/>
                <w:sz w:val="24"/>
                <w:szCs w:val="24"/>
              </w:rPr>
            </w:pPr>
          </w:p>
          <w:p w14:paraId="536CC52A" w14:textId="77777777" w:rsidR="00527BE3" w:rsidRPr="00427109" w:rsidRDefault="00527BE3" w:rsidP="00527BE3">
            <w:pPr>
              <w:spacing w:line="276" w:lineRule="auto"/>
              <w:rPr>
                <w:rFonts w:ascii="Times New Roman" w:eastAsia="Times New Roman" w:hAnsi="Times New Roman" w:cs="Times New Roman"/>
                <w:b/>
                <w:bCs/>
                <w:sz w:val="24"/>
                <w:szCs w:val="24"/>
              </w:rPr>
            </w:pPr>
          </w:p>
          <w:p w14:paraId="0ED4C83C" w14:textId="77777777" w:rsidR="00527BE3" w:rsidRPr="00427109" w:rsidRDefault="00527BE3" w:rsidP="00527BE3">
            <w:pPr>
              <w:spacing w:line="276" w:lineRule="auto"/>
              <w:rPr>
                <w:rFonts w:ascii="Times New Roman" w:eastAsia="Times New Roman" w:hAnsi="Times New Roman" w:cs="Times New Roman"/>
                <w:b/>
                <w:bCs/>
                <w:sz w:val="24"/>
                <w:szCs w:val="24"/>
              </w:rPr>
            </w:pPr>
            <w:r w:rsidRPr="00427109">
              <w:rPr>
                <w:rFonts w:ascii="Times New Roman" w:eastAsia="Times New Roman" w:hAnsi="Times New Roman" w:cs="Times New Roman"/>
                <w:b/>
                <w:bCs/>
                <w:sz w:val="24"/>
                <w:szCs w:val="24"/>
              </w:rPr>
              <w:t>WEST AFRICAN COLLEGE OF SURGEONS</w:t>
            </w:r>
          </w:p>
        </w:tc>
        <w:tc>
          <w:tcPr>
            <w:tcW w:w="2338" w:type="dxa"/>
          </w:tcPr>
          <w:p w14:paraId="14124F76" w14:textId="77777777" w:rsidR="00527BE3" w:rsidRPr="00427109" w:rsidRDefault="00527BE3" w:rsidP="00527BE3">
            <w:pPr>
              <w:spacing w:line="276" w:lineRule="auto"/>
              <w:rPr>
                <w:rFonts w:ascii="Times New Roman" w:eastAsia="Times New Roman" w:hAnsi="Times New Roman" w:cs="Times New Roman"/>
                <w:b/>
                <w:bCs/>
                <w:sz w:val="24"/>
                <w:szCs w:val="24"/>
              </w:rPr>
            </w:pPr>
            <w:r w:rsidRPr="00427109">
              <w:rPr>
                <w:rFonts w:ascii="Times New Roman" w:eastAsia="Times New Roman" w:hAnsi="Times New Roman" w:cs="Times New Roman"/>
                <w:b/>
                <w:bCs/>
                <w:sz w:val="24"/>
                <w:szCs w:val="24"/>
              </w:rPr>
              <w:t>DECEMBER, 2009</w:t>
            </w:r>
          </w:p>
          <w:p w14:paraId="1D7F150C" w14:textId="77777777" w:rsidR="00527BE3" w:rsidRPr="00427109" w:rsidRDefault="00527BE3" w:rsidP="00527BE3">
            <w:pPr>
              <w:spacing w:line="276" w:lineRule="auto"/>
              <w:rPr>
                <w:rFonts w:ascii="Times New Roman" w:eastAsia="Times New Roman" w:hAnsi="Times New Roman" w:cs="Times New Roman"/>
                <w:b/>
                <w:bCs/>
                <w:sz w:val="24"/>
                <w:szCs w:val="24"/>
              </w:rPr>
            </w:pPr>
          </w:p>
          <w:p w14:paraId="2F572329" w14:textId="77777777" w:rsidR="00527BE3" w:rsidRPr="00427109" w:rsidRDefault="00527BE3" w:rsidP="00527BE3">
            <w:pPr>
              <w:spacing w:line="276" w:lineRule="auto"/>
              <w:rPr>
                <w:rFonts w:ascii="Times New Roman" w:eastAsia="Times New Roman" w:hAnsi="Times New Roman" w:cs="Times New Roman"/>
                <w:b/>
                <w:bCs/>
                <w:sz w:val="24"/>
                <w:szCs w:val="24"/>
              </w:rPr>
            </w:pPr>
          </w:p>
          <w:p w14:paraId="3CEC9F68" w14:textId="77777777" w:rsidR="00527BE3" w:rsidRPr="00427109" w:rsidRDefault="00527BE3" w:rsidP="00527BE3">
            <w:pPr>
              <w:spacing w:line="276" w:lineRule="auto"/>
              <w:rPr>
                <w:rFonts w:ascii="Times New Roman" w:eastAsia="Times New Roman" w:hAnsi="Times New Roman" w:cs="Times New Roman"/>
                <w:b/>
                <w:bCs/>
                <w:sz w:val="24"/>
                <w:szCs w:val="24"/>
              </w:rPr>
            </w:pPr>
            <w:r w:rsidRPr="00427109">
              <w:rPr>
                <w:rFonts w:ascii="Times New Roman" w:eastAsia="Times New Roman" w:hAnsi="Times New Roman" w:cs="Times New Roman"/>
                <w:b/>
                <w:bCs/>
                <w:sz w:val="24"/>
                <w:szCs w:val="24"/>
              </w:rPr>
              <w:t>OCTOBER, 2019</w:t>
            </w:r>
          </w:p>
        </w:tc>
      </w:tr>
    </w:tbl>
    <w:p w14:paraId="14B461EF" w14:textId="77777777" w:rsidR="00E41361" w:rsidRPr="00427109" w:rsidRDefault="00E41361" w:rsidP="0027777B">
      <w:pPr>
        <w:spacing w:after="0" w:line="276" w:lineRule="auto"/>
        <w:rPr>
          <w:rFonts w:ascii="Times New Roman" w:eastAsia="Times New Roman" w:hAnsi="Times New Roman" w:cs="Times New Roman"/>
          <w:b/>
          <w:bCs/>
          <w:sz w:val="24"/>
          <w:szCs w:val="24"/>
        </w:rPr>
      </w:pPr>
    </w:p>
    <w:p w14:paraId="671DD993" w14:textId="77777777" w:rsidR="00514156" w:rsidRPr="00427109" w:rsidRDefault="00514156" w:rsidP="0027777B">
      <w:pPr>
        <w:spacing w:after="0" w:line="276" w:lineRule="auto"/>
        <w:rPr>
          <w:rFonts w:ascii="Times New Roman" w:eastAsia="Times New Roman" w:hAnsi="Times New Roman" w:cs="Times New Roman"/>
          <w:b/>
          <w:bCs/>
          <w:sz w:val="24"/>
          <w:szCs w:val="24"/>
        </w:rPr>
      </w:pPr>
    </w:p>
    <w:p w14:paraId="7F30CEBD" w14:textId="77777777" w:rsidR="00527BE3" w:rsidRPr="00427109" w:rsidRDefault="00527BE3" w:rsidP="0027777B">
      <w:pPr>
        <w:spacing w:after="0" w:line="276" w:lineRule="auto"/>
        <w:rPr>
          <w:rFonts w:ascii="Times New Roman" w:eastAsia="Times New Roman" w:hAnsi="Times New Roman" w:cs="Times New Roman"/>
          <w:b/>
          <w:bCs/>
          <w:sz w:val="24"/>
          <w:szCs w:val="24"/>
        </w:rPr>
      </w:pPr>
      <w:r w:rsidRPr="00427109">
        <w:rPr>
          <w:rFonts w:ascii="Times New Roman" w:eastAsia="Times New Roman" w:hAnsi="Times New Roman" w:cs="Times New Roman"/>
          <w:b/>
          <w:bCs/>
          <w:sz w:val="24"/>
          <w:szCs w:val="24"/>
        </w:rPr>
        <w:t>TEACHING AND RESEARCH EXPERIENCE</w:t>
      </w:r>
    </w:p>
    <w:tbl>
      <w:tblPr>
        <w:tblStyle w:val="TableGrid"/>
        <w:tblW w:w="0" w:type="auto"/>
        <w:tblLook w:val="04A0" w:firstRow="1" w:lastRow="0" w:firstColumn="1" w:lastColumn="0" w:noHBand="0" w:noVBand="1"/>
      </w:tblPr>
      <w:tblGrid>
        <w:gridCol w:w="2337"/>
        <w:gridCol w:w="2337"/>
        <w:gridCol w:w="2338"/>
        <w:gridCol w:w="2338"/>
      </w:tblGrid>
      <w:tr w:rsidR="00527BE3" w:rsidRPr="00427109" w14:paraId="7D59FB02" w14:textId="77777777" w:rsidTr="00527BE3">
        <w:tc>
          <w:tcPr>
            <w:tcW w:w="2337" w:type="dxa"/>
          </w:tcPr>
          <w:p w14:paraId="0E782FE9" w14:textId="77777777" w:rsidR="00527BE3" w:rsidRPr="00427109" w:rsidRDefault="00527BE3" w:rsidP="0027777B">
            <w:pPr>
              <w:spacing w:line="276" w:lineRule="auto"/>
              <w:rPr>
                <w:rFonts w:ascii="Times New Roman" w:eastAsia="Times New Roman" w:hAnsi="Times New Roman" w:cs="Times New Roman"/>
                <w:sz w:val="24"/>
                <w:szCs w:val="24"/>
              </w:rPr>
            </w:pPr>
            <w:r w:rsidRPr="00427109">
              <w:rPr>
                <w:rFonts w:ascii="Times New Roman" w:eastAsia="Times New Roman" w:hAnsi="Times New Roman" w:cs="Times New Roman"/>
                <w:sz w:val="24"/>
                <w:szCs w:val="24"/>
              </w:rPr>
              <w:t>Designation</w:t>
            </w:r>
          </w:p>
        </w:tc>
        <w:tc>
          <w:tcPr>
            <w:tcW w:w="2337" w:type="dxa"/>
          </w:tcPr>
          <w:p w14:paraId="33D2ABE0" w14:textId="77777777" w:rsidR="00527BE3" w:rsidRPr="00427109" w:rsidRDefault="00527BE3" w:rsidP="0027777B">
            <w:pPr>
              <w:spacing w:line="276" w:lineRule="auto"/>
              <w:rPr>
                <w:rFonts w:ascii="Times New Roman" w:eastAsia="Times New Roman" w:hAnsi="Times New Roman" w:cs="Times New Roman"/>
                <w:sz w:val="24"/>
                <w:szCs w:val="24"/>
              </w:rPr>
            </w:pPr>
            <w:r w:rsidRPr="00427109">
              <w:rPr>
                <w:rFonts w:ascii="Times New Roman" w:eastAsia="Times New Roman" w:hAnsi="Times New Roman" w:cs="Times New Roman"/>
                <w:sz w:val="24"/>
                <w:szCs w:val="24"/>
              </w:rPr>
              <w:t>Institution</w:t>
            </w:r>
          </w:p>
        </w:tc>
        <w:tc>
          <w:tcPr>
            <w:tcW w:w="2338" w:type="dxa"/>
          </w:tcPr>
          <w:p w14:paraId="34188CFD" w14:textId="77777777" w:rsidR="00527BE3" w:rsidRPr="00427109" w:rsidRDefault="00527BE3" w:rsidP="0027777B">
            <w:pPr>
              <w:spacing w:line="276" w:lineRule="auto"/>
              <w:rPr>
                <w:rFonts w:ascii="Times New Roman" w:eastAsia="Times New Roman" w:hAnsi="Times New Roman" w:cs="Times New Roman"/>
                <w:sz w:val="24"/>
                <w:szCs w:val="24"/>
              </w:rPr>
            </w:pPr>
            <w:r w:rsidRPr="00427109">
              <w:rPr>
                <w:rFonts w:ascii="Times New Roman" w:eastAsia="Times New Roman" w:hAnsi="Times New Roman" w:cs="Times New Roman"/>
                <w:sz w:val="24"/>
                <w:szCs w:val="24"/>
              </w:rPr>
              <w:t>Nature of Duty</w:t>
            </w:r>
          </w:p>
        </w:tc>
        <w:tc>
          <w:tcPr>
            <w:tcW w:w="2338" w:type="dxa"/>
          </w:tcPr>
          <w:p w14:paraId="2CE58CDE" w14:textId="77777777" w:rsidR="00527BE3" w:rsidRPr="00427109" w:rsidRDefault="00DD076B" w:rsidP="0027777B">
            <w:pPr>
              <w:spacing w:line="276" w:lineRule="auto"/>
              <w:rPr>
                <w:rFonts w:ascii="Times New Roman" w:eastAsia="Times New Roman" w:hAnsi="Times New Roman" w:cs="Times New Roman"/>
                <w:sz w:val="24"/>
                <w:szCs w:val="24"/>
              </w:rPr>
            </w:pPr>
            <w:r w:rsidRPr="00427109">
              <w:rPr>
                <w:rFonts w:ascii="Times New Roman" w:eastAsia="Times New Roman" w:hAnsi="Times New Roman" w:cs="Times New Roman"/>
                <w:sz w:val="24"/>
                <w:szCs w:val="24"/>
              </w:rPr>
              <w:t>Duration</w:t>
            </w:r>
          </w:p>
        </w:tc>
      </w:tr>
      <w:tr w:rsidR="00527BE3" w:rsidRPr="00427109" w14:paraId="1A7F9072" w14:textId="77777777" w:rsidTr="00527BE3">
        <w:tc>
          <w:tcPr>
            <w:tcW w:w="2337" w:type="dxa"/>
          </w:tcPr>
          <w:p w14:paraId="7FFF7E2C" w14:textId="77777777" w:rsidR="00527BE3" w:rsidRPr="00427109" w:rsidRDefault="00DD076B" w:rsidP="0027777B">
            <w:pPr>
              <w:spacing w:line="276" w:lineRule="auto"/>
              <w:rPr>
                <w:rFonts w:ascii="Times New Roman" w:eastAsia="Times New Roman" w:hAnsi="Times New Roman" w:cs="Times New Roman"/>
                <w:sz w:val="24"/>
                <w:szCs w:val="24"/>
              </w:rPr>
            </w:pPr>
            <w:r w:rsidRPr="00427109">
              <w:rPr>
                <w:rFonts w:ascii="Times New Roman" w:eastAsia="Times New Roman" w:hAnsi="Times New Roman" w:cs="Times New Roman"/>
                <w:sz w:val="24"/>
                <w:szCs w:val="24"/>
              </w:rPr>
              <w:t>REGISTRAR</w:t>
            </w:r>
          </w:p>
          <w:p w14:paraId="07986755" w14:textId="77777777" w:rsidR="00DD076B" w:rsidRPr="00427109" w:rsidRDefault="00DD076B" w:rsidP="0027777B">
            <w:pPr>
              <w:spacing w:line="276" w:lineRule="auto"/>
              <w:rPr>
                <w:rFonts w:ascii="Times New Roman" w:eastAsia="Times New Roman" w:hAnsi="Times New Roman" w:cs="Times New Roman"/>
                <w:sz w:val="24"/>
                <w:szCs w:val="24"/>
              </w:rPr>
            </w:pPr>
          </w:p>
          <w:p w14:paraId="7CC0D967" w14:textId="77777777" w:rsidR="00DD076B" w:rsidRPr="00427109" w:rsidRDefault="00DD076B" w:rsidP="0027777B">
            <w:pPr>
              <w:spacing w:line="276" w:lineRule="auto"/>
              <w:rPr>
                <w:rFonts w:ascii="Times New Roman" w:eastAsia="Times New Roman" w:hAnsi="Times New Roman" w:cs="Times New Roman"/>
                <w:sz w:val="24"/>
                <w:szCs w:val="24"/>
              </w:rPr>
            </w:pPr>
          </w:p>
          <w:p w14:paraId="0D614719" w14:textId="77777777" w:rsidR="00DD076B" w:rsidRPr="00427109" w:rsidRDefault="00DD076B" w:rsidP="0027777B">
            <w:pPr>
              <w:spacing w:line="276" w:lineRule="auto"/>
              <w:rPr>
                <w:rFonts w:ascii="Times New Roman" w:eastAsia="Times New Roman" w:hAnsi="Times New Roman" w:cs="Times New Roman"/>
                <w:sz w:val="24"/>
                <w:szCs w:val="24"/>
              </w:rPr>
            </w:pPr>
          </w:p>
          <w:p w14:paraId="67F1352A" w14:textId="77777777" w:rsidR="00DD076B" w:rsidRPr="00427109" w:rsidRDefault="00DD076B" w:rsidP="0027777B">
            <w:pPr>
              <w:spacing w:line="276" w:lineRule="auto"/>
              <w:rPr>
                <w:rFonts w:ascii="Times New Roman" w:eastAsia="Times New Roman" w:hAnsi="Times New Roman" w:cs="Times New Roman"/>
                <w:sz w:val="24"/>
                <w:szCs w:val="24"/>
              </w:rPr>
            </w:pPr>
          </w:p>
          <w:p w14:paraId="2B91771B" w14:textId="77777777" w:rsidR="00DD076B" w:rsidRPr="00427109" w:rsidRDefault="00DD076B" w:rsidP="0027777B">
            <w:pPr>
              <w:spacing w:line="276" w:lineRule="auto"/>
              <w:rPr>
                <w:rFonts w:ascii="Times New Roman" w:eastAsia="Times New Roman" w:hAnsi="Times New Roman" w:cs="Times New Roman"/>
                <w:sz w:val="24"/>
                <w:szCs w:val="24"/>
              </w:rPr>
            </w:pPr>
          </w:p>
          <w:p w14:paraId="06932167" w14:textId="77777777" w:rsidR="00DD076B" w:rsidRPr="00427109" w:rsidRDefault="00DD076B" w:rsidP="0027777B">
            <w:pPr>
              <w:spacing w:line="276" w:lineRule="auto"/>
              <w:rPr>
                <w:rFonts w:ascii="Times New Roman" w:eastAsia="Times New Roman" w:hAnsi="Times New Roman" w:cs="Times New Roman"/>
                <w:sz w:val="24"/>
                <w:szCs w:val="24"/>
              </w:rPr>
            </w:pPr>
          </w:p>
          <w:p w14:paraId="557510AF" w14:textId="77777777" w:rsidR="00DD076B" w:rsidRPr="00427109" w:rsidRDefault="00DD076B" w:rsidP="0027777B">
            <w:pPr>
              <w:spacing w:line="276" w:lineRule="auto"/>
              <w:rPr>
                <w:rFonts w:ascii="Times New Roman" w:eastAsia="Times New Roman" w:hAnsi="Times New Roman" w:cs="Times New Roman"/>
                <w:sz w:val="24"/>
                <w:szCs w:val="24"/>
              </w:rPr>
            </w:pPr>
          </w:p>
          <w:p w14:paraId="070DE01F" w14:textId="77777777" w:rsidR="00DD076B" w:rsidRPr="00427109" w:rsidRDefault="00DD076B" w:rsidP="0027777B">
            <w:pPr>
              <w:spacing w:line="276" w:lineRule="auto"/>
              <w:rPr>
                <w:rFonts w:ascii="Times New Roman" w:eastAsia="Times New Roman" w:hAnsi="Times New Roman" w:cs="Times New Roman"/>
                <w:sz w:val="24"/>
                <w:szCs w:val="24"/>
              </w:rPr>
            </w:pPr>
          </w:p>
          <w:p w14:paraId="3A5BB0DF" w14:textId="77777777" w:rsidR="00DD076B" w:rsidRPr="00427109" w:rsidRDefault="00DD076B" w:rsidP="0027777B">
            <w:pPr>
              <w:spacing w:line="276" w:lineRule="auto"/>
              <w:rPr>
                <w:rFonts w:ascii="Times New Roman" w:eastAsia="Times New Roman" w:hAnsi="Times New Roman" w:cs="Times New Roman"/>
                <w:sz w:val="24"/>
                <w:szCs w:val="24"/>
              </w:rPr>
            </w:pPr>
          </w:p>
          <w:p w14:paraId="6A9D29E9" w14:textId="77777777" w:rsidR="00DD076B" w:rsidRPr="00427109" w:rsidRDefault="00DD076B" w:rsidP="0027777B">
            <w:pPr>
              <w:spacing w:line="276" w:lineRule="auto"/>
              <w:rPr>
                <w:rFonts w:ascii="Times New Roman" w:eastAsia="Times New Roman" w:hAnsi="Times New Roman" w:cs="Times New Roman"/>
                <w:sz w:val="24"/>
                <w:szCs w:val="24"/>
              </w:rPr>
            </w:pPr>
          </w:p>
          <w:p w14:paraId="2A5DB3C0" w14:textId="77777777" w:rsidR="00DD076B" w:rsidRPr="00427109" w:rsidRDefault="00DD076B" w:rsidP="0027777B">
            <w:pPr>
              <w:spacing w:line="276" w:lineRule="auto"/>
              <w:rPr>
                <w:rFonts w:ascii="Times New Roman" w:eastAsia="Times New Roman" w:hAnsi="Times New Roman" w:cs="Times New Roman"/>
                <w:sz w:val="24"/>
                <w:szCs w:val="24"/>
              </w:rPr>
            </w:pPr>
          </w:p>
          <w:p w14:paraId="67C59A00" w14:textId="77777777" w:rsidR="00DD076B" w:rsidRPr="00427109" w:rsidRDefault="00DD076B" w:rsidP="0027777B">
            <w:pPr>
              <w:spacing w:line="276" w:lineRule="auto"/>
              <w:rPr>
                <w:rFonts w:ascii="Times New Roman" w:eastAsia="Times New Roman" w:hAnsi="Times New Roman" w:cs="Times New Roman"/>
                <w:sz w:val="24"/>
                <w:szCs w:val="24"/>
              </w:rPr>
            </w:pPr>
            <w:r w:rsidRPr="00427109">
              <w:rPr>
                <w:rFonts w:ascii="Times New Roman" w:eastAsia="Times New Roman" w:hAnsi="Times New Roman" w:cs="Times New Roman"/>
                <w:sz w:val="24"/>
                <w:szCs w:val="24"/>
              </w:rPr>
              <w:t>SENIOR REGISTRAR</w:t>
            </w:r>
          </w:p>
        </w:tc>
        <w:tc>
          <w:tcPr>
            <w:tcW w:w="2337" w:type="dxa"/>
          </w:tcPr>
          <w:p w14:paraId="22B1D642" w14:textId="77777777" w:rsidR="00DD076B" w:rsidRPr="00427109" w:rsidRDefault="00DD076B" w:rsidP="0027777B">
            <w:pPr>
              <w:spacing w:line="276" w:lineRule="auto"/>
              <w:rPr>
                <w:rFonts w:ascii="Times New Roman" w:eastAsia="Times New Roman" w:hAnsi="Times New Roman" w:cs="Times New Roman"/>
                <w:sz w:val="24"/>
                <w:szCs w:val="24"/>
              </w:rPr>
            </w:pPr>
            <w:r w:rsidRPr="00427109">
              <w:rPr>
                <w:rFonts w:ascii="Times New Roman" w:eastAsia="Times New Roman" w:hAnsi="Times New Roman" w:cs="Times New Roman"/>
                <w:sz w:val="24"/>
                <w:szCs w:val="24"/>
              </w:rPr>
              <w:lastRenderedPageBreak/>
              <w:t>WEST AFRICAN COLLEGE OF SURGEONS.</w:t>
            </w:r>
          </w:p>
          <w:p w14:paraId="1B7556CE" w14:textId="77777777" w:rsidR="00DD076B" w:rsidRPr="00427109" w:rsidRDefault="00DD076B" w:rsidP="0027777B">
            <w:pPr>
              <w:spacing w:line="276" w:lineRule="auto"/>
              <w:rPr>
                <w:rFonts w:ascii="Times New Roman" w:eastAsia="Times New Roman" w:hAnsi="Times New Roman" w:cs="Times New Roman"/>
                <w:sz w:val="24"/>
                <w:szCs w:val="24"/>
              </w:rPr>
            </w:pPr>
          </w:p>
          <w:p w14:paraId="7F8FD27B" w14:textId="77777777" w:rsidR="00527BE3" w:rsidRPr="00427109" w:rsidRDefault="00DD076B" w:rsidP="0027777B">
            <w:pPr>
              <w:spacing w:line="276" w:lineRule="auto"/>
              <w:rPr>
                <w:rFonts w:ascii="Times New Roman" w:eastAsia="Times New Roman" w:hAnsi="Times New Roman" w:cs="Times New Roman"/>
                <w:sz w:val="24"/>
                <w:szCs w:val="24"/>
              </w:rPr>
            </w:pPr>
            <w:r w:rsidRPr="00427109">
              <w:rPr>
                <w:rFonts w:ascii="Times New Roman" w:eastAsia="Times New Roman" w:hAnsi="Times New Roman" w:cs="Times New Roman"/>
                <w:sz w:val="24"/>
                <w:szCs w:val="24"/>
              </w:rPr>
              <w:t xml:space="preserve">USMANU DANFODIYO </w:t>
            </w:r>
            <w:r w:rsidRPr="00427109">
              <w:rPr>
                <w:rFonts w:ascii="Times New Roman" w:eastAsia="Times New Roman" w:hAnsi="Times New Roman" w:cs="Times New Roman"/>
                <w:sz w:val="24"/>
                <w:szCs w:val="24"/>
              </w:rPr>
              <w:lastRenderedPageBreak/>
              <w:t>UNIVERSITY TEACHING HOSPITAL SOKOTO</w:t>
            </w:r>
          </w:p>
          <w:p w14:paraId="4B8ABAFC" w14:textId="77777777" w:rsidR="00DD076B" w:rsidRPr="00427109" w:rsidRDefault="00DD076B" w:rsidP="0027777B">
            <w:pPr>
              <w:spacing w:line="276" w:lineRule="auto"/>
              <w:rPr>
                <w:rFonts w:ascii="Times New Roman" w:eastAsia="Times New Roman" w:hAnsi="Times New Roman" w:cs="Times New Roman"/>
                <w:sz w:val="24"/>
                <w:szCs w:val="24"/>
              </w:rPr>
            </w:pPr>
          </w:p>
          <w:p w14:paraId="24342A98" w14:textId="77777777" w:rsidR="00DD076B" w:rsidRPr="00427109" w:rsidRDefault="00DD076B" w:rsidP="0027777B">
            <w:pPr>
              <w:spacing w:line="276" w:lineRule="auto"/>
              <w:rPr>
                <w:rFonts w:ascii="Times New Roman" w:eastAsia="Times New Roman" w:hAnsi="Times New Roman" w:cs="Times New Roman"/>
                <w:sz w:val="24"/>
                <w:szCs w:val="24"/>
              </w:rPr>
            </w:pPr>
          </w:p>
          <w:p w14:paraId="0052C2EB" w14:textId="77777777" w:rsidR="00DD076B" w:rsidRPr="00427109" w:rsidRDefault="00DD076B" w:rsidP="0027777B">
            <w:pPr>
              <w:spacing w:line="276" w:lineRule="auto"/>
              <w:rPr>
                <w:rFonts w:ascii="Times New Roman" w:eastAsia="Times New Roman" w:hAnsi="Times New Roman" w:cs="Times New Roman"/>
                <w:sz w:val="24"/>
                <w:szCs w:val="24"/>
              </w:rPr>
            </w:pPr>
          </w:p>
          <w:p w14:paraId="020C5F9B" w14:textId="77777777" w:rsidR="00DD076B" w:rsidRPr="00427109" w:rsidRDefault="00DD076B" w:rsidP="00DD076B">
            <w:pPr>
              <w:spacing w:line="276" w:lineRule="auto"/>
              <w:rPr>
                <w:rFonts w:ascii="Times New Roman" w:eastAsia="Times New Roman" w:hAnsi="Times New Roman" w:cs="Times New Roman"/>
                <w:sz w:val="24"/>
                <w:szCs w:val="24"/>
              </w:rPr>
            </w:pPr>
            <w:r w:rsidRPr="00427109">
              <w:rPr>
                <w:rFonts w:ascii="Times New Roman" w:eastAsia="Times New Roman" w:hAnsi="Times New Roman" w:cs="Times New Roman"/>
                <w:sz w:val="24"/>
                <w:szCs w:val="24"/>
              </w:rPr>
              <w:t>WEST AFRICAN COLLEGE OF SURGEONS.</w:t>
            </w:r>
          </w:p>
          <w:p w14:paraId="2FBC738F" w14:textId="77777777" w:rsidR="00DD076B" w:rsidRPr="00427109" w:rsidRDefault="00DD076B" w:rsidP="00DD076B">
            <w:pPr>
              <w:spacing w:line="276" w:lineRule="auto"/>
              <w:rPr>
                <w:rFonts w:ascii="Times New Roman" w:eastAsia="Times New Roman" w:hAnsi="Times New Roman" w:cs="Times New Roman"/>
                <w:sz w:val="24"/>
                <w:szCs w:val="24"/>
              </w:rPr>
            </w:pPr>
          </w:p>
          <w:p w14:paraId="6BAA0A47" w14:textId="77777777" w:rsidR="00DD076B" w:rsidRPr="00427109" w:rsidRDefault="00DD076B" w:rsidP="00DD076B">
            <w:pPr>
              <w:spacing w:line="276" w:lineRule="auto"/>
              <w:rPr>
                <w:rFonts w:ascii="Times New Roman" w:eastAsia="Times New Roman" w:hAnsi="Times New Roman" w:cs="Times New Roman"/>
                <w:sz w:val="24"/>
                <w:szCs w:val="24"/>
              </w:rPr>
            </w:pPr>
            <w:r w:rsidRPr="00427109">
              <w:rPr>
                <w:rFonts w:ascii="Times New Roman" w:eastAsia="Times New Roman" w:hAnsi="Times New Roman" w:cs="Times New Roman"/>
                <w:sz w:val="24"/>
                <w:szCs w:val="24"/>
              </w:rPr>
              <w:t>USMANU DANFODIYO UNIVERSITY TEACHING HOSPITAL SOKOTO</w:t>
            </w:r>
          </w:p>
        </w:tc>
        <w:tc>
          <w:tcPr>
            <w:tcW w:w="2338" w:type="dxa"/>
          </w:tcPr>
          <w:p w14:paraId="755941D5" w14:textId="77777777" w:rsidR="00DD076B" w:rsidRPr="00427109" w:rsidRDefault="00DD076B" w:rsidP="00DD076B">
            <w:pPr>
              <w:tabs>
                <w:tab w:val="left" w:pos="720"/>
              </w:tabs>
              <w:jc w:val="both"/>
              <w:rPr>
                <w:rFonts w:ascii="Times New Roman" w:hAnsi="Times New Roman" w:cs="Times New Roman"/>
                <w:sz w:val="24"/>
                <w:szCs w:val="24"/>
              </w:rPr>
            </w:pPr>
            <w:r w:rsidRPr="00427109">
              <w:rPr>
                <w:rFonts w:ascii="Times New Roman" w:hAnsi="Times New Roman" w:cs="Times New Roman"/>
                <w:sz w:val="24"/>
                <w:szCs w:val="24"/>
              </w:rPr>
              <w:lastRenderedPageBreak/>
              <w:t>- Didactic lectures</w:t>
            </w:r>
          </w:p>
          <w:p w14:paraId="7C3F9085" w14:textId="77777777" w:rsidR="00DD076B" w:rsidRPr="00427109" w:rsidRDefault="00DD076B" w:rsidP="00DD076B">
            <w:pPr>
              <w:tabs>
                <w:tab w:val="left" w:pos="720"/>
              </w:tabs>
              <w:jc w:val="both"/>
              <w:rPr>
                <w:rFonts w:ascii="Times New Roman" w:hAnsi="Times New Roman" w:cs="Times New Roman"/>
                <w:sz w:val="24"/>
                <w:szCs w:val="24"/>
              </w:rPr>
            </w:pPr>
            <w:r w:rsidRPr="00427109">
              <w:rPr>
                <w:rFonts w:ascii="Times New Roman" w:hAnsi="Times New Roman" w:cs="Times New Roman"/>
                <w:sz w:val="24"/>
                <w:szCs w:val="24"/>
              </w:rPr>
              <w:t>- Bedside teaching</w:t>
            </w:r>
          </w:p>
          <w:p w14:paraId="2D98402B" w14:textId="77777777" w:rsidR="00DD076B" w:rsidRPr="00427109" w:rsidRDefault="00DD076B" w:rsidP="00DD076B">
            <w:pPr>
              <w:tabs>
                <w:tab w:val="left" w:pos="720"/>
              </w:tabs>
              <w:jc w:val="both"/>
              <w:rPr>
                <w:rFonts w:ascii="Times New Roman" w:hAnsi="Times New Roman" w:cs="Times New Roman"/>
                <w:sz w:val="24"/>
                <w:szCs w:val="24"/>
              </w:rPr>
            </w:pPr>
            <w:r w:rsidRPr="00427109">
              <w:rPr>
                <w:rFonts w:ascii="Times New Roman" w:hAnsi="Times New Roman" w:cs="Times New Roman"/>
                <w:sz w:val="24"/>
                <w:szCs w:val="24"/>
              </w:rPr>
              <w:t>-Bedside teaching/tutorials</w:t>
            </w:r>
          </w:p>
          <w:p w14:paraId="44E28338" w14:textId="77777777" w:rsidR="00DD076B" w:rsidRPr="00427109" w:rsidRDefault="00DD076B" w:rsidP="00DD076B">
            <w:pPr>
              <w:tabs>
                <w:tab w:val="left" w:pos="720"/>
              </w:tabs>
              <w:jc w:val="both"/>
              <w:rPr>
                <w:rFonts w:ascii="Times New Roman" w:hAnsi="Times New Roman" w:cs="Times New Roman"/>
                <w:sz w:val="24"/>
                <w:szCs w:val="24"/>
              </w:rPr>
            </w:pPr>
            <w:r w:rsidRPr="00427109">
              <w:rPr>
                <w:rFonts w:ascii="Times New Roman" w:hAnsi="Times New Roman" w:cs="Times New Roman"/>
                <w:sz w:val="24"/>
                <w:szCs w:val="24"/>
              </w:rPr>
              <w:t>- Community service</w:t>
            </w:r>
          </w:p>
          <w:p w14:paraId="40D0CDC4" w14:textId="77777777" w:rsidR="00DD076B" w:rsidRPr="00427109" w:rsidRDefault="00DD076B" w:rsidP="00DD076B">
            <w:pPr>
              <w:tabs>
                <w:tab w:val="left" w:pos="720"/>
              </w:tabs>
              <w:jc w:val="both"/>
              <w:rPr>
                <w:rFonts w:ascii="Times New Roman" w:hAnsi="Times New Roman" w:cs="Times New Roman"/>
                <w:sz w:val="24"/>
                <w:szCs w:val="24"/>
              </w:rPr>
            </w:pPr>
            <w:r w:rsidRPr="00427109">
              <w:rPr>
                <w:rFonts w:ascii="Times New Roman" w:hAnsi="Times New Roman" w:cs="Times New Roman"/>
                <w:sz w:val="24"/>
                <w:szCs w:val="24"/>
              </w:rPr>
              <w:t>- Run outpatient clinics</w:t>
            </w:r>
          </w:p>
          <w:p w14:paraId="2572AA8D" w14:textId="77777777" w:rsidR="00DD076B" w:rsidRPr="00427109" w:rsidRDefault="00DD076B" w:rsidP="00DD076B">
            <w:pPr>
              <w:tabs>
                <w:tab w:val="left" w:pos="720"/>
              </w:tabs>
              <w:jc w:val="both"/>
              <w:rPr>
                <w:rFonts w:ascii="Times New Roman" w:hAnsi="Times New Roman" w:cs="Times New Roman"/>
                <w:sz w:val="24"/>
                <w:szCs w:val="24"/>
              </w:rPr>
            </w:pPr>
            <w:r w:rsidRPr="00427109">
              <w:rPr>
                <w:rFonts w:ascii="Times New Roman" w:hAnsi="Times New Roman" w:cs="Times New Roman"/>
                <w:sz w:val="24"/>
                <w:szCs w:val="24"/>
              </w:rPr>
              <w:lastRenderedPageBreak/>
              <w:t>- Examination of Medical Students</w:t>
            </w:r>
          </w:p>
          <w:p w14:paraId="3B05AE9A" w14:textId="77777777" w:rsidR="00DD076B" w:rsidRPr="00427109" w:rsidRDefault="00DD076B" w:rsidP="00DD076B">
            <w:pPr>
              <w:tabs>
                <w:tab w:val="left" w:pos="720"/>
              </w:tabs>
              <w:jc w:val="both"/>
              <w:rPr>
                <w:rFonts w:ascii="Times New Roman" w:hAnsi="Times New Roman" w:cs="Times New Roman"/>
                <w:sz w:val="24"/>
                <w:szCs w:val="24"/>
              </w:rPr>
            </w:pPr>
            <w:r w:rsidRPr="00427109">
              <w:rPr>
                <w:rFonts w:ascii="Times New Roman" w:hAnsi="Times New Roman" w:cs="Times New Roman"/>
                <w:sz w:val="24"/>
                <w:szCs w:val="24"/>
              </w:rPr>
              <w:t>- Research</w:t>
            </w:r>
          </w:p>
          <w:p w14:paraId="64081971" w14:textId="77777777" w:rsidR="00325E18" w:rsidRPr="00427109" w:rsidRDefault="00325E18" w:rsidP="00DD076B">
            <w:pPr>
              <w:tabs>
                <w:tab w:val="left" w:pos="720"/>
              </w:tabs>
              <w:jc w:val="both"/>
              <w:rPr>
                <w:rFonts w:ascii="Times New Roman" w:hAnsi="Times New Roman" w:cs="Times New Roman"/>
                <w:sz w:val="24"/>
                <w:szCs w:val="24"/>
              </w:rPr>
            </w:pPr>
            <w:r w:rsidRPr="00427109">
              <w:rPr>
                <w:rFonts w:ascii="Times New Roman" w:hAnsi="Times New Roman" w:cs="Times New Roman"/>
                <w:sz w:val="24"/>
                <w:szCs w:val="24"/>
              </w:rPr>
              <w:t>-Operation session</w:t>
            </w:r>
          </w:p>
          <w:p w14:paraId="25C4F98A" w14:textId="77777777" w:rsidR="00DD076B" w:rsidRPr="00427109" w:rsidRDefault="00DD076B" w:rsidP="00DD076B">
            <w:pPr>
              <w:tabs>
                <w:tab w:val="left" w:pos="720"/>
              </w:tabs>
              <w:jc w:val="both"/>
              <w:rPr>
                <w:rFonts w:ascii="Times New Roman" w:hAnsi="Times New Roman" w:cs="Times New Roman"/>
                <w:sz w:val="24"/>
                <w:szCs w:val="24"/>
              </w:rPr>
            </w:pPr>
          </w:p>
          <w:p w14:paraId="10A5F5C8" w14:textId="77777777" w:rsidR="00527BE3" w:rsidRPr="00427109" w:rsidRDefault="00527BE3" w:rsidP="0027777B">
            <w:pPr>
              <w:spacing w:line="276" w:lineRule="auto"/>
              <w:rPr>
                <w:rFonts w:ascii="Times New Roman" w:eastAsia="Times New Roman" w:hAnsi="Times New Roman" w:cs="Times New Roman"/>
                <w:sz w:val="24"/>
                <w:szCs w:val="24"/>
              </w:rPr>
            </w:pPr>
          </w:p>
          <w:p w14:paraId="49D2BA8B" w14:textId="77777777" w:rsidR="00DD076B" w:rsidRPr="00427109" w:rsidRDefault="00DD076B" w:rsidP="0027777B">
            <w:pPr>
              <w:spacing w:line="276" w:lineRule="auto"/>
              <w:rPr>
                <w:rFonts w:ascii="Times New Roman" w:eastAsia="Times New Roman" w:hAnsi="Times New Roman" w:cs="Times New Roman"/>
                <w:sz w:val="24"/>
                <w:szCs w:val="24"/>
              </w:rPr>
            </w:pPr>
          </w:p>
          <w:p w14:paraId="344B4BE0" w14:textId="77777777" w:rsidR="00DD076B" w:rsidRPr="00427109" w:rsidRDefault="00DD076B" w:rsidP="0027777B">
            <w:pPr>
              <w:spacing w:line="276" w:lineRule="auto"/>
              <w:rPr>
                <w:rFonts w:ascii="Times New Roman" w:eastAsia="Times New Roman" w:hAnsi="Times New Roman" w:cs="Times New Roman"/>
                <w:sz w:val="24"/>
                <w:szCs w:val="24"/>
              </w:rPr>
            </w:pPr>
          </w:p>
          <w:p w14:paraId="47AAA0FF" w14:textId="77777777" w:rsidR="00DD076B" w:rsidRPr="00427109" w:rsidRDefault="00DD076B" w:rsidP="0027777B">
            <w:pPr>
              <w:spacing w:line="276" w:lineRule="auto"/>
              <w:rPr>
                <w:rFonts w:ascii="Times New Roman" w:eastAsia="Times New Roman" w:hAnsi="Times New Roman" w:cs="Times New Roman"/>
                <w:sz w:val="24"/>
                <w:szCs w:val="24"/>
              </w:rPr>
            </w:pPr>
          </w:p>
          <w:p w14:paraId="77EF418E" w14:textId="77777777" w:rsidR="00DD076B" w:rsidRPr="00427109" w:rsidRDefault="00DD076B" w:rsidP="00DD076B">
            <w:pPr>
              <w:tabs>
                <w:tab w:val="left" w:pos="720"/>
              </w:tabs>
              <w:jc w:val="both"/>
              <w:rPr>
                <w:rFonts w:ascii="Times New Roman" w:hAnsi="Times New Roman" w:cs="Times New Roman"/>
                <w:sz w:val="24"/>
                <w:szCs w:val="24"/>
              </w:rPr>
            </w:pPr>
            <w:r w:rsidRPr="00427109">
              <w:rPr>
                <w:rFonts w:ascii="Times New Roman" w:hAnsi="Times New Roman" w:cs="Times New Roman"/>
                <w:sz w:val="24"/>
                <w:szCs w:val="24"/>
              </w:rPr>
              <w:t>-Didactic lectures</w:t>
            </w:r>
          </w:p>
          <w:p w14:paraId="30B2EC82" w14:textId="77777777" w:rsidR="00DD076B" w:rsidRPr="00427109" w:rsidRDefault="00DD076B" w:rsidP="00DD076B">
            <w:pPr>
              <w:tabs>
                <w:tab w:val="left" w:pos="720"/>
              </w:tabs>
              <w:jc w:val="both"/>
              <w:rPr>
                <w:rFonts w:ascii="Times New Roman" w:hAnsi="Times New Roman" w:cs="Times New Roman"/>
                <w:sz w:val="24"/>
                <w:szCs w:val="24"/>
              </w:rPr>
            </w:pPr>
            <w:r w:rsidRPr="00427109">
              <w:rPr>
                <w:rFonts w:ascii="Times New Roman" w:hAnsi="Times New Roman" w:cs="Times New Roman"/>
                <w:sz w:val="24"/>
                <w:szCs w:val="24"/>
              </w:rPr>
              <w:t>- Bedside teaching</w:t>
            </w:r>
          </w:p>
          <w:p w14:paraId="5B27FDE2" w14:textId="77777777" w:rsidR="00DD076B" w:rsidRPr="00427109" w:rsidRDefault="00DD076B" w:rsidP="00DD076B">
            <w:pPr>
              <w:tabs>
                <w:tab w:val="left" w:pos="720"/>
              </w:tabs>
              <w:jc w:val="both"/>
              <w:rPr>
                <w:rFonts w:ascii="Times New Roman" w:hAnsi="Times New Roman" w:cs="Times New Roman"/>
                <w:sz w:val="24"/>
                <w:szCs w:val="24"/>
              </w:rPr>
            </w:pPr>
            <w:r w:rsidRPr="00427109">
              <w:rPr>
                <w:rFonts w:ascii="Times New Roman" w:hAnsi="Times New Roman" w:cs="Times New Roman"/>
                <w:sz w:val="24"/>
                <w:szCs w:val="24"/>
              </w:rPr>
              <w:t>-Bedside teaching/tutorials</w:t>
            </w:r>
          </w:p>
          <w:p w14:paraId="2843ABF5" w14:textId="77777777" w:rsidR="00DD076B" w:rsidRPr="00427109" w:rsidRDefault="00DD076B" w:rsidP="00DD076B">
            <w:pPr>
              <w:tabs>
                <w:tab w:val="left" w:pos="720"/>
              </w:tabs>
              <w:jc w:val="both"/>
              <w:rPr>
                <w:rFonts w:ascii="Times New Roman" w:hAnsi="Times New Roman" w:cs="Times New Roman"/>
                <w:sz w:val="24"/>
                <w:szCs w:val="24"/>
              </w:rPr>
            </w:pPr>
            <w:r w:rsidRPr="00427109">
              <w:rPr>
                <w:rFonts w:ascii="Times New Roman" w:hAnsi="Times New Roman" w:cs="Times New Roman"/>
                <w:sz w:val="24"/>
                <w:szCs w:val="24"/>
              </w:rPr>
              <w:t>- Community service</w:t>
            </w:r>
          </w:p>
          <w:p w14:paraId="47289C36" w14:textId="77777777" w:rsidR="00DD076B" w:rsidRPr="00427109" w:rsidRDefault="00DD076B" w:rsidP="00DD076B">
            <w:pPr>
              <w:tabs>
                <w:tab w:val="left" w:pos="720"/>
              </w:tabs>
              <w:jc w:val="both"/>
              <w:rPr>
                <w:rFonts w:ascii="Times New Roman" w:hAnsi="Times New Roman" w:cs="Times New Roman"/>
                <w:sz w:val="24"/>
                <w:szCs w:val="24"/>
              </w:rPr>
            </w:pPr>
            <w:r w:rsidRPr="00427109">
              <w:rPr>
                <w:rFonts w:ascii="Times New Roman" w:hAnsi="Times New Roman" w:cs="Times New Roman"/>
                <w:sz w:val="24"/>
                <w:szCs w:val="24"/>
              </w:rPr>
              <w:t>- Run outpatient clinics</w:t>
            </w:r>
          </w:p>
          <w:p w14:paraId="7BFDA505" w14:textId="77777777" w:rsidR="00DD076B" w:rsidRPr="00427109" w:rsidRDefault="00DD076B" w:rsidP="00DD076B">
            <w:pPr>
              <w:tabs>
                <w:tab w:val="left" w:pos="720"/>
              </w:tabs>
              <w:jc w:val="both"/>
              <w:rPr>
                <w:rFonts w:ascii="Times New Roman" w:hAnsi="Times New Roman" w:cs="Times New Roman"/>
                <w:sz w:val="24"/>
                <w:szCs w:val="24"/>
              </w:rPr>
            </w:pPr>
            <w:r w:rsidRPr="00427109">
              <w:rPr>
                <w:rFonts w:ascii="Times New Roman" w:hAnsi="Times New Roman" w:cs="Times New Roman"/>
                <w:sz w:val="24"/>
                <w:szCs w:val="24"/>
              </w:rPr>
              <w:t>- Examination of Medical Students</w:t>
            </w:r>
          </w:p>
          <w:p w14:paraId="4CB0B61D" w14:textId="77777777" w:rsidR="00DD076B" w:rsidRPr="00427109" w:rsidRDefault="00DD076B" w:rsidP="00DD076B">
            <w:pPr>
              <w:tabs>
                <w:tab w:val="left" w:pos="720"/>
              </w:tabs>
              <w:jc w:val="both"/>
              <w:rPr>
                <w:rFonts w:ascii="Times New Roman" w:hAnsi="Times New Roman" w:cs="Times New Roman"/>
                <w:sz w:val="24"/>
                <w:szCs w:val="24"/>
              </w:rPr>
            </w:pPr>
            <w:r w:rsidRPr="00427109">
              <w:rPr>
                <w:rFonts w:ascii="Times New Roman" w:hAnsi="Times New Roman" w:cs="Times New Roman"/>
                <w:sz w:val="24"/>
                <w:szCs w:val="24"/>
              </w:rPr>
              <w:t>- Research</w:t>
            </w:r>
          </w:p>
          <w:p w14:paraId="324755C5" w14:textId="77777777" w:rsidR="00254D9C" w:rsidRPr="00427109" w:rsidRDefault="00254D9C" w:rsidP="00DD076B">
            <w:pPr>
              <w:tabs>
                <w:tab w:val="left" w:pos="720"/>
              </w:tabs>
              <w:jc w:val="both"/>
              <w:rPr>
                <w:rFonts w:ascii="Times New Roman" w:hAnsi="Times New Roman" w:cs="Times New Roman"/>
                <w:sz w:val="24"/>
                <w:szCs w:val="24"/>
              </w:rPr>
            </w:pPr>
            <w:r w:rsidRPr="00427109">
              <w:rPr>
                <w:rFonts w:ascii="Times New Roman" w:hAnsi="Times New Roman" w:cs="Times New Roman"/>
                <w:sz w:val="24"/>
                <w:szCs w:val="24"/>
              </w:rPr>
              <w:t>- Teaching Registrars and House Officers</w:t>
            </w:r>
          </w:p>
          <w:p w14:paraId="75B23B3C" w14:textId="77777777" w:rsidR="00254D9C" w:rsidRPr="00427109" w:rsidRDefault="00254D9C" w:rsidP="00DD076B">
            <w:pPr>
              <w:tabs>
                <w:tab w:val="left" w:pos="720"/>
              </w:tabs>
              <w:jc w:val="both"/>
              <w:rPr>
                <w:rFonts w:ascii="Times New Roman" w:hAnsi="Times New Roman" w:cs="Times New Roman"/>
                <w:sz w:val="24"/>
                <w:szCs w:val="24"/>
              </w:rPr>
            </w:pPr>
            <w:r w:rsidRPr="00427109">
              <w:rPr>
                <w:rFonts w:ascii="Times New Roman" w:hAnsi="Times New Roman" w:cs="Times New Roman"/>
                <w:sz w:val="24"/>
                <w:szCs w:val="24"/>
              </w:rPr>
              <w:t>- Operation session</w:t>
            </w:r>
          </w:p>
          <w:p w14:paraId="51975060" w14:textId="77777777" w:rsidR="00DD076B" w:rsidRPr="00427109" w:rsidRDefault="00DD076B" w:rsidP="0027777B">
            <w:pPr>
              <w:spacing w:line="276" w:lineRule="auto"/>
              <w:rPr>
                <w:rFonts w:ascii="Times New Roman" w:eastAsia="Times New Roman" w:hAnsi="Times New Roman" w:cs="Times New Roman"/>
                <w:sz w:val="24"/>
                <w:szCs w:val="24"/>
              </w:rPr>
            </w:pPr>
          </w:p>
        </w:tc>
        <w:tc>
          <w:tcPr>
            <w:tcW w:w="2338" w:type="dxa"/>
          </w:tcPr>
          <w:p w14:paraId="34F35C26" w14:textId="77777777" w:rsidR="00527BE3" w:rsidRPr="00427109" w:rsidRDefault="00DD076B" w:rsidP="0027777B">
            <w:pPr>
              <w:spacing w:line="276" w:lineRule="auto"/>
              <w:rPr>
                <w:rFonts w:ascii="Times New Roman" w:eastAsia="Times New Roman" w:hAnsi="Times New Roman" w:cs="Times New Roman"/>
                <w:sz w:val="24"/>
                <w:szCs w:val="24"/>
              </w:rPr>
            </w:pPr>
            <w:r w:rsidRPr="00427109">
              <w:rPr>
                <w:rFonts w:ascii="Times New Roman" w:eastAsia="Times New Roman" w:hAnsi="Times New Roman" w:cs="Times New Roman"/>
                <w:sz w:val="24"/>
                <w:szCs w:val="24"/>
              </w:rPr>
              <w:lastRenderedPageBreak/>
              <w:t>3 Years</w:t>
            </w:r>
          </w:p>
          <w:p w14:paraId="7722FF82" w14:textId="77777777" w:rsidR="00DD076B" w:rsidRPr="00427109" w:rsidRDefault="00DD076B" w:rsidP="0027777B">
            <w:pPr>
              <w:spacing w:line="276" w:lineRule="auto"/>
              <w:rPr>
                <w:rFonts w:ascii="Times New Roman" w:eastAsia="Times New Roman" w:hAnsi="Times New Roman" w:cs="Times New Roman"/>
                <w:sz w:val="24"/>
                <w:szCs w:val="24"/>
              </w:rPr>
            </w:pPr>
            <w:r w:rsidRPr="00427109">
              <w:rPr>
                <w:rFonts w:ascii="Times New Roman" w:eastAsia="Times New Roman" w:hAnsi="Times New Roman" w:cs="Times New Roman"/>
                <w:sz w:val="24"/>
                <w:szCs w:val="24"/>
              </w:rPr>
              <w:t>2012-2015</w:t>
            </w:r>
          </w:p>
          <w:p w14:paraId="14B11909" w14:textId="77777777" w:rsidR="00DD076B" w:rsidRPr="00427109" w:rsidRDefault="00DD076B" w:rsidP="0027777B">
            <w:pPr>
              <w:spacing w:line="276" w:lineRule="auto"/>
              <w:rPr>
                <w:rFonts w:ascii="Times New Roman" w:eastAsia="Times New Roman" w:hAnsi="Times New Roman" w:cs="Times New Roman"/>
                <w:sz w:val="24"/>
                <w:szCs w:val="24"/>
              </w:rPr>
            </w:pPr>
          </w:p>
          <w:p w14:paraId="691A3D04" w14:textId="77777777" w:rsidR="00DD076B" w:rsidRPr="00427109" w:rsidRDefault="00DD076B" w:rsidP="0027777B">
            <w:pPr>
              <w:spacing w:line="276" w:lineRule="auto"/>
              <w:rPr>
                <w:rFonts w:ascii="Times New Roman" w:eastAsia="Times New Roman" w:hAnsi="Times New Roman" w:cs="Times New Roman"/>
                <w:sz w:val="24"/>
                <w:szCs w:val="24"/>
              </w:rPr>
            </w:pPr>
          </w:p>
          <w:p w14:paraId="2EA3BEFC" w14:textId="77777777" w:rsidR="00DD076B" w:rsidRPr="00427109" w:rsidRDefault="00DD076B" w:rsidP="0027777B">
            <w:pPr>
              <w:spacing w:line="276" w:lineRule="auto"/>
              <w:rPr>
                <w:rFonts w:ascii="Times New Roman" w:eastAsia="Times New Roman" w:hAnsi="Times New Roman" w:cs="Times New Roman"/>
                <w:sz w:val="24"/>
                <w:szCs w:val="24"/>
              </w:rPr>
            </w:pPr>
          </w:p>
          <w:p w14:paraId="5AE29F0A" w14:textId="77777777" w:rsidR="00DD076B" w:rsidRPr="00427109" w:rsidRDefault="00DD076B" w:rsidP="0027777B">
            <w:pPr>
              <w:spacing w:line="276" w:lineRule="auto"/>
              <w:rPr>
                <w:rFonts w:ascii="Times New Roman" w:eastAsia="Times New Roman" w:hAnsi="Times New Roman" w:cs="Times New Roman"/>
                <w:sz w:val="24"/>
                <w:szCs w:val="24"/>
              </w:rPr>
            </w:pPr>
          </w:p>
          <w:p w14:paraId="42FC2623" w14:textId="77777777" w:rsidR="00DD076B" w:rsidRPr="00427109" w:rsidRDefault="00DD076B" w:rsidP="0027777B">
            <w:pPr>
              <w:spacing w:line="276" w:lineRule="auto"/>
              <w:rPr>
                <w:rFonts w:ascii="Times New Roman" w:eastAsia="Times New Roman" w:hAnsi="Times New Roman" w:cs="Times New Roman"/>
                <w:sz w:val="24"/>
                <w:szCs w:val="24"/>
              </w:rPr>
            </w:pPr>
          </w:p>
          <w:p w14:paraId="5E4FEEF2" w14:textId="77777777" w:rsidR="00DD076B" w:rsidRPr="00427109" w:rsidRDefault="00DD076B" w:rsidP="0027777B">
            <w:pPr>
              <w:spacing w:line="276" w:lineRule="auto"/>
              <w:rPr>
                <w:rFonts w:ascii="Times New Roman" w:eastAsia="Times New Roman" w:hAnsi="Times New Roman" w:cs="Times New Roman"/>
                <w:sz w:val="24"/>
                <w:szCs w:val="24"/>
              </w:rPr>
            </w:pPr>
          </w:p>
          <w:p w14:paraId="3B8E98C6" w14:textId="77777777" w:rsidR="00DD076B" w:rsidRPr="00427109" w:rsidRDefault="00DD076B" w:rsidP="0027777B">
            <w:pPr>
              <w:spacing w:line="276" w:lineRule="auto"/>
              <w:rPr>
                <w:rFonts w:ascii="Times New Roman" w:eastAsia="Times New Roman" w:hAnsi="Times New Roman" w:cs="Times New Roman"/>
                <w:sz w:val="24"/>
                <w:szCs w:val="24"/>
              </w:rPr>
            </w:pPr>
          </w:p>
          <w:p w14:paraId="6887BC1E" w14:textId="77777777" w:rsidR="00DD076B" w:rsidRPr="00427109" w:rsidRDefault="00DD076B" w:rsidP="0027777B">
            <w:pPr>
              <w:spacing w:line="276" w:lineRule="auto"/>
              <w:rPr>
                <w:rFonts w:ascii="Times New Roman" w:eastAsia="Times New Roman" w:hAnsi="Times New Roman" w:cs="Times New Roman"/>
                <w:sz w:val="24"/>
                <w:szCs w:val="24"/>
              </w:rPr>
            </w:pPr>
          </w:p>
          <w:p w14:paraId="3A48C316" w14:textId="77777777" w:rsidR="00DD076B" w:rsidRPr="00427109" w:rsidRDefault="00DD076B" w:rsidP="0027777B">
            <w:pPr>
              <w:spacing w:line="276" w:lineRule="auto"/>
              <w:rPr>
                <w:rFonts w:ascii="Times New Roman" w:eastAsia="Times New Roman" w:hAnsi="Times New Roman" w:cs="Times New Roman"/>
                <w:sz w:val="24"/>
                <w:szCs w:val="24"/>
              </w:rPr>
            </w:pPr>
          </w:p>
          <w:p w14:paraId="1470E3F5" w14:textId="77777777" w:rsidR="00DD076B" w:rsidRPr="00427109" w:rsidRDefault="00DD076B" w:rsidP="0027777B">
            <w:pPr>
              <w:spacing w:line="276" w:lineRule="auto"/>
              <w:rPr>
                <w:rFonts w:ascii="Times New Roman" w:eastAsia="Times New Roman" w:hAnsi="Times New Roman" w:cs="Times New Roman"/>
                <w:sz w:val="24"/>
                <w:szCs w:val="24"/>
              </w:rPr>
            </w:pPr>
          </w:p>
          <w:p w14:paraId="49E5F3FD" w14:textId="77777777" w:rsidR="00DD076B" w:rsidRPr="00427109" w:rsidRDefault="00DD076B" w:rsidP="0027777B">
            <w:pPr>
              <w:spacing w:line="276" w:lineRule="auto"/>
              <w:rPr>
                <w:rFonts w:ascii="Times New Roman" w:eastAsia="Times New Roman" w:hAnsi="Times New Roman" w:cs="Times New Roman"/>
                <w:sz w:val="24"/>
                <w:szCs w:val="24"/>
              </w:rPr>
            </w:pPr>
            <w:r w:rsidRPr="00427109">
              <w:rPr>
                <w:rFonts w:ascii="Times New Roman" w:eastAsia="Times New Roman" w:hAnsi="Times New Roman" w:cs="Times New Roman"/>
                <w:sz w:val="24"/>
                <w:szCs w:val="24"/>
              </w:rPr>
              <w:t>4 ½ Years</w:t>
            </w:r>
          </w:p>
          <w:p w14:paraId="15CDFD6A" w14:textId="77777777" w:rsidR="00DD076B" w:rsidRPr="00427109" w:rsidRDefault="00DD076B" w:rsidP="0027777B">
            <w:pPr>
              <w:spacing w:line="276" w:lineRule="auto"/>
              <w:rPr>
                <w:rFonts w:ascii="Times New Roman" w:eastAsia="Times New Roman" w:hAnsi="Times New Roman" w:cs="Times New Roman"/>
                <w:sz w:val="24"/>
                <w:szCs w:val="24"/>
              </w:rPr>
            </w:pPr>
            <w:r w:rsidRPr="00427109">
              <w:rPr>
                <w:rFonts w:ascii="Times New Roman" w:eastAsia="Times New Roman" w:hAnsi="Times New Roman" w:cs="Times New Roman"/>
                <w:sz w:val="24"/>
                <w:szCs w:val="24"/>
              </w:rPr>
              <w:t>2015-2019</w:t>
            </w:r>
          </w:p>
        </w:tc>
      </w:tr>
    </w:tbl>
    <w:p w14:paraId="2AD51D16" w14:textId="77777777" w:rsidR="00DC34D8" w:rsidRPr="00427109" w:rsidRDefault="00DC34D8" w:rsidP="0027777B">
      <w:pPr>
        <w:spacing w:after="0" w:line="276" w:lineRule="auto"/>
        <w:rPr>
          <w:rFonts w:ascii="Times New Roman" w:eastAsia="Times New Roman" w:hAnsi="Times New Roman" w:cs="Times New Roman"/>
          <w:sz w:val="24"/>
          <w:szCs w:val="24"/>
        </w:rPr>
      </w:pPr>
    </w:p>
    <w:p w14:paraId="4CC9AD42" w14:textId="77777777" w:rsidR="00DC34D8" w:rsidRPr="00427109" w:rsidRDefault="00DC34D8" w:rsidP="0027777B">
      <w:pPr>
        <w:spacing w:after="0" w:line="276" w:lineRule="auto"/>
        <w:rPr>
          <w:rFonts w:ascii="Times New Roman" w:eastAsia="Times New Roman" w:hAnsi="Times New Roman" w:cs="Times New Roman"/>
          <w:sz w:val="24"/>
          <w:szCs w:val="24"/>
        </w:rPr>
      </w:pPr>
    </w:p>
    <w:p w14:paraId="700895C4" w14:textId="77777777" w:rsidR="001A64F0" w:rsidRPr="00427109" w:rsidRDefault="00DC34D8" w:rsidP="0027777B">
      <w:pPr>
        <w:spacing w:after="0" w:line="276" w:lineRule="auto"/>
        <w:rPr>
          <w:rFonts w:ascii="Times New Roman" w:eastAsia="Times New Roman" w:hAnsi="Times New Roman" w:cs="Times New Roman"/>
          <w:sz w:val="24"/>
          <w:szCs w:val="24"/>
        </w:rPr>
      </w:pPr>
      <w:r w:rsidRPr="00427109">
        <w:rPr>
          <w:rFonts w:ascii="Times New Roman" w:eastAsia="Times New Roman" w:hAnsi="Times New Roman" w:cs="Times New Roman"/>
          <w:b/>
          <w:sz w:val="24"/>
          <w:szCs w:val="24"/>
        </w:rPr>
        <w:t>WORKING EXPERIENCE</w:t>
      </w:r>
      <w:r w:rsidRPr="00427109">
        <w:rPr>
          <w:rFonts w:ascii="Times New Roman" w:eastAsia="Times New Roman" w:hAnsi="Times New Roman" w:cs="Times New Roman"/>
          <w:sz w:val="24"/>
          <w:szCs w:val="24"/>
        </w:rPr>
        <w:t xml:space="preserve">:    </w:t>
      </w:r>
    </w:p>
    <w:p w14:paraId="14666369" w14:textId="77777777" w:rsidR="00DC34D8" w:rsidRPr="00427109" w:rsidRDefault="00DC34D8" w:rsidP="0027777B">
      <w:pPr>
        <w:spacing w:after="0" w:line="276" w:lineRule="auto"/>
        <w:rPr>
          <w:rFonts w:ascii="Times New Roman" w:eastAsia="Times New Roman" w:hAnsi="Times New Roman" w:cs="Times New Roman"/>
          <w:sz w:val="24"/>
          <w:szCs w:val="24"/>
        </w:rPr>
      </w:pPr>
      <w:r w:rsidRPr="00427109">
        <w:rPr>
          <w:rFonts w:ascii="Times New Roman" w:eastAsia="Times New Roman" w:hAnsi="Times New Roman" w:cs="Times New Roman"/>
          <w:sz w:val="24"/>
          <w:szCs w:val="24"/>
        </w:rPr>
        <w:t xml:space="preserve">Post-graduate training in </w:t>
      </w:r>
      <w:r w:rsidR="00592370" w:rsidRPr="00427109">
        <w:rPr>
          <w:rFonts w:ascii="Times New Roman" w:eastAsia="Times New Roman" w:hAnsi="Times New Roman" w:cs="Times New Roman"/>
          <w:sz w:val="24"/>
          <w:szCs w:val="24"/>
        </w:rPr>
        <w:t>N</w:t>
      </w:r>
      <w:r w:rsidRPr="00427109">
        <w:rPr>
          <w:rFonts w:ascii="Times New Roman" w:eastAsia="Times New Roman" w:hAnsi="Times New Roman" w:cs="Times New Roman"/>
          <w:sz w:val="24"/>
          <w:szCs w:val="24"/>
        </w:rPr>
        <w:t>eurosurgery</w:t>
      </w:r>
      <w:r w:rsidR="00410A98">
        <w:rPr>
          <w:rFonts w:ascii="Times New Roman" w:eastAsia="Times New Roman" w:hAnsi="Times New Roman" w:cs="Times New Roman"/>
          <w:sz w:val="24"/>
          <w:szCs w:val="24"/>
        </w:rPr>
        <w:t xml:space="preserve"> </w:t>
      </w:r>
      <w:r w:rsidRPr="00427109">
        <w:rPr>
          <w:rFonts w:ascii="Times New Roman" w:eastAsia="Times New Roman" w:hAnsi="Times New Roman" w:cs="Times New Roman"/>
          <w:sz w:val="24"/>
          <w:szCs w:val="24"/>
        </w:rPr>
        <w:t>(</w:t>
      </w:r>
      <w:r w:rsidR="001A24B7" w:rsidRPr="00427109">
        <w:rPr>
          <w:rFonts w:ascii="Times New Roman" w:eastAsia="Times New Roman" w:hAnsi="Times New Roman" w:cs="Times New Roman"/>
          <w:sz w:val="24"/>
          <w:szCs w:val="24"/>
        </w:rPr>
        <w:t xml:space="preserve">March </w:t>
      </w:r>
      <w:r w:rsidRPr="00427109">
        <w:rPr>
          <w:rFonts w:ascii="Times New Roman" w:eastAsia="Times New Roman" w:hAnsi="Times New Roman" w:cs="Times New Roman"/>
          <w:sz w:val="24"/>
          <w:szCs w:val="24"/>
        </w:rPr>
        <w:t>2012 t</w:t>
      </w:r>
      <w:r w:rsidR="003F3B04" w:rsidRPr="00427109">
        <w:rPr>
          <w:rFonts w:ascii="Times New Roman" w:eastAsia="Times New Roman" w:hAnsi="Times New Roman" w:cs="Times New Roman"/>
          <w:sz w:val="24"/>
          <w:szCs w:val="24"/>
        </w:rPr>
        <w:t>o Oct. 2019</w:t>
      </w:r>
      <w:r w:rsidRPr="00427109">
        <w:rPr>
          <w:rFonts w:ascii="Times New Roman" w:eastAsia="Times New Roman" w:hAnsi="Times New Roman" w:cs="Times New Roman"/>
          <w:sz w:val="24"/>
          <w:szCs w:val="24"/>
        </w:rPr>
        <w:t>).</w:t>
      </w:r>
    </w:p>
    <w:p w14:paraId="37007981" w14:textId="77777777" w:rsidR="001A64F0" w:rsidRPr="00427109" w:rsidRDefault="001A64F0" w:rsidP="0027777B">
      <w:pPr>
        <w:spacing w:after="0" w:line="276" w:lineRule="auto"/>
        <w:rPr>
          <w:rFonts w:ascii="Times New Roman" w:eastAsia="Times New Roman" w:hAnsi="Times New Roman" w:cs="Times New Roman"/>
          <w:sz w:val="24"/>
          <w:szCs w:val="24"/>
        </w:rPr>
      </w:pPr>
    </w:p>
    <w:p w14:paraId="284212D8" w14:textId="77777777" w:rsidR="001A64F0" w:rsidRPr="00427109" w:rsidRDefault="00DC34D8" w:rsidP="0027777B">
      <w:pPr>
        <w:spacing w:after="0" w:line="276" w:lineRule="auto"/>
        <w:rPr>
          <w:rFonts w:ascii="Times New Roman" w:eastAsia="Times New Roman" w:hAnsi="Times New Roman" w:cs="Times New Roman"/>
          <w:sz w:val="24"/>
          <w:szCs w:val="24"/>
        </w:rPr>
      </w:pPr>
      <w:r w:rsidRPr="00427109">
        <w:rPr>
          <w:rFonts w:ascii="Times New Roman" w:eastAsia="Times New Roman" w:hAnsi="Times New Roman" w:cs="Times New Roman"/>
          <w:sz w:val="24"/>
          <w:szCs w:val="24"/>
        </w:rPr>
        <w:t xml:space="preserve"> National Youth Service Corps</w:t>
      </w:r>
      <w:r w:rsidR="00410A98">
        <w:rPr>
          <w:rFonts w:ascii="Times New Roman" w:eastAsia="Times New Roman" w:hAnsi="Times New Roman" w:cs="Times New Roman"/>
          <w:sz w:val="24"/>
          <w:szCs w:val="24"/>
        </w:rPr>
        <w:t xml:space="preserve"> </w:t>
      </w:r>
      <w:r w:rsidRPr="00427109">
        <w:rPr>
          <w:rFonts w:ascii="Times New Roman" w:eastAsia="Times New Roman" w:hAnsi="Times New Roman" w:cs="Times New Roman"/>
          <w:sz w:val="24"/>
          <w:szCs w:val="24"/>
        </w:rPr>
        <w:t>Medical Officer, Kiama PHC</w:t>
      </w:r>
      <w:r w:rsidR="00514156" w:rsidRPr="00427109">
        <w:rPr>
          <w:rFonts w:ascii="Times New Roman" w:eastAsia="Times New Roman" w:hAnsi="Times New Roman" w:cs="Times New Roman"/>
          <w:sz w:val="24"/>
          <w:szCs w:val="24"/>
        </w:rPr>
        <w:t xml:space="preserve">, </w:t>
      </w:r>
      <w:r w:rsidRPr="00427109">
        <w:rPr>
          <w:rFonts w:ascii="Times New Roman" w:eastAsia="Times New Roman" w:hAnsi="Times New Roman" w:cs="Times New Roman"/>
          <w:sz w:val="24"/>
          <w:szCs w:val="24"/>
        </w:rPr>
        <w:t>Kwara State. (2011-2012)</w:t>
      </w:r>
    </w:p>
    <w:p w14:paraId="09D9BF2A" w14:textId="77777777" w:rsidR="00537E13" w:rsidRPr="00427109" w:rsidRDefault="00941AEF" w:rsidP="0027777B">
      <w:pPr>
        <w:spacing w:after="0" w:line="276" w:lineRule="auto"/>
        <w:rPr>
          <w:rFonts w:ascii="Times New Roman" w:eastAsia="Times New Roman" w:hAnsi="Times New Roman" w:cs="Times New Roman"/>
          <w:sz w:val="24"/>
          <w:szCs w:val="24"/>
        </w:rPr>
      </w:pPr>
      <w:r w:rsidRPr="00427109">
        <w:rPr>
          <w:rFonts w:ascii="Times New Roman" w:eastAsia="Times New Roman" w:hAnsi="Times New Roman" w:cs="Times New Roman"/>
          <w:sz w:val="24"/>
          <w:szCs w:val="24"/>
        </w:rPr>
        <w:t>Housemanship</w:t>
      </w:r>
      <w:r w:rsidR="00537E13" w:rsidRPr="00427109">
        <w:rPr>
          <w:rFonts w:ascii="Times New Roman" w:eastAsia="Times New Roman" w:hAnsi="Times New Roman" w:cs="Times New Roman"/>
          <w:sz w:val="24"/>
          <w:szCs w:val="24"/>
        </w:rPr>
        <w:t>-Federal Medical Centre Katsina</w:t>
      </w:r>
      <w:r w:rsidRPr="00427109">
        <w:rPr>
          <w:rFonts w:ascii="Times New Roman" w:eastAsia="Times New Roman" w:hAnsi="Times New Roman" w:cs="Times New Roman"/>
          <w:sz w:val="24"/>
          <w:szCs w:val="24"/>
        </w:rPr>
        <w:t xml:space="preserve"> (2010-2011)</w:t>
      </w:r>
    </w:p>
    <w:p w14:paraId="018767CF" w14:textId="77777777" w:rsidR="0097244C" w:rsidRPr="00427109" w:rsidRDefault="0097244C" w:rsidP="0027777B">
      <w:pPr>
        <w:spacing w:after="0" w:line="276" w:lineRule="auto"/>
        <w:rPr>
          <w:rFonts w:ascii="Times New Roman" w:eastAsia="Times New Roman" w:hAnsi="Times New Roman" w:cs="Times New Roman"/>
          <w:sz w:val="24"/>
          <w:szCs w:val="24"/>
        </w:rPr>
      </w:pPr>
    </w:p>
    <w:p w14:paraId="42A6107E" w14:textId="77777777" w:rsidR="00C53A01" w:rsidRPr="00427109" w:rsidRDefault="00C53A01" w:rsidP="0027777B">
      <w:pPr>
        <w:spacing w:after="0" w:line="276" w:lineRule="auto"/>
        <w:rPr>
          <w:rFonts w:ascii="Times New Roman" w:eastAsia="Times New Roman" w:hAnsi="Times New Roman" w:cs="Times New Roman"/>
          <w:b/>
          <w:sz w:val="24"/>
          <w:szCs w:val="24"/>
        </w:rPr>
      </w:pPr>
    </w:p>
    <w:p w14:paraId="77D396A0" w14:textId="77777777" w:rsidR="00E41361" w:rsidRPr="00427109" w:rsidRDefault="00C06FC5" w:rsidP="0027777B">
      <w:pPr>
        <w:spacing w:after="0" w:line="276" w:lineRule="auto"/>
        <w:rPr>
          <w:rFonts w:ascii="Times New Roman" w:eastAsia="Times New Roman" w:hAnsi="Times New Roman" w:cs="Times New Roman"/>
          <w:b/>
          <w:sz w:val="24"/>
          <w:szCs w:val="24"/>
        </w:rPr>
      </w:pPr>
      <w:r w:rsidRPr="00427109">
        <w:rPr>
          <w:rFonts w:ascii="Times New Roman" w:eastAsia="Times New Roman" w:hAnsi="Times New Roman" w:cs="Times New Roman"/>
          <w:b/>
          <w:sz w:val="24"/>
          <w:szCs w:val="24"/>
        </w:rPr>
        <w:t>COURSES/</w:t>
      </w:r>
      <w:r w:rsidR="00C53A01" w:rsidRPr="00427109">
        <w:rPr>
          <w:rFonts w:ascii="Times New Roman" w:eastAsia="Times New Roman" w:hAnsi="Times New Roman" w:cs="Times New Roman"/>
          <w:b/>
          <w:sz w:val="24"/>
          <w:szCs w:val="24"/>
        </w:rPr>
        <w:t>CONFERENCES/</w:t>
      </w:r>
      <w:r w:rsidRPr="00427109">
        <w:rPr>
          <w:rFonts w:ascii="Times New Roman" w:eastAsia="Times New Roman" w:hAnsi="Times New Roman" w:cs="Times New Roman"/>
          <w:b/>
          <w:sz w:val="24"/>
          <w:szCs w:val="24"/>
        </w:rPr>
        <w:t xml:space="preserve">WORKSHOPS:  </w:t>
      </w:r>
    </w:p>
    <w:p w14:paraId="0B46702A" w14:textId="77777777" w:rsidR="009C04DD" w:rsidRPr="00427109" w:rsidRDefault="009C04DD" w:rsidP="0027777B">
      <w:pPr>
        <w:spacing w:after="0" w:line="276" w:lineRule="auto"/>
        <w:rPr>
          <w:rFonts w:ascii="Times New Roman" w:eastAsia="Times New Roman" w:hAnsi="Times New Roman" w:cs="Times New Roman"/>
          <w:sz w:val="24"/>
          <w:szCs w:val="24"/>
        </w:rPr>
      </w:pPr>
      <w:r w:rsidRPr="00427109">
        <w:rPr>
          <w:rFonts w:ascii="Times New Roman" w:eastAsia="Times New Roman" w:hAnsi="Times New Roman" w:cs="Times New Roman"/>
          <w:sz w:val="24"/>
          <w:szCs w:val="24"/>
        </w:rPr>
        <w:t xml:space="preserve">Strategic </w:t>
      </w:r>
      <w:r w:rsidR="00592370" w:rsidRPr="00427109">
        <w:rPr>
          <w:rFonts w:ascii="Times New Roman" w:eastAsia="Times New Roman" w:hAnsi="Times New Roman" w:cs="Times New Roman"/>
          <w:sz w:val="24"/>
          <w:szCs w:val="24"/>
        </w:rPr>
        <w:t>R</w:t>
      </w:r>
      <w:r w:rsidRPr="00427109">
        <w:rPr>
          <w:rFonts w:ascii="Times New Roman" w:eastAsia="Times New Roman" w:hAnsi="Times New Roman" w:cs="Times New Roman"/>
          <w:sz w:val="24"/>
          <w:szCs w:val="24"/>
        </w:rPr>
        <w:t>etirement planning and management</w:t>
      </w:r>
      <w:r w:rsidR="00410A98">
        <w:rPr>
          <w:rFonts w:ascii="Times New Roman" w:eastAsia="Times New Roman" w:hAnsi="Times New Roman" w:cs="Times New Roman"/>
          <w:sz w:val="24"/>
          <w:szCs w:val="24"/>
        </w:rPr>
        <w:t xml:space="preserve"> </w:t>
      </w:r>
      <w:r w:rsidRPr="00427109">
        <w:rPr>
          <w:rFonts w:ascii="Times New Roman" w:eastAsia="Times New Roman" w:hAnsi="Times New Roman" w:cs="Times New Roman"/>
          <w:sz w:val="24"/>
          <w:szCs w:val="24"/>
        </w:rPr>
        <w:t>In-House training (UDUTH, Sokoto, 2012.)</w:t>
      </w:r>
    </w:p>
    <w:p w14:paraId="2849AE70" w14:textId="77777777" w:rsidR="00DC34D8" w:rsidRPr="00427109" w:rsidRDefault="00DC34D8" w:rsidP="0027777B">
      <w:pPr>
        <w:spacing w:after="0" w:line="276" w:lineRule="auto"/>
        <w:rPr>
          <w:rFonts w:ascii="Times New Roman" w:eastAsia="Times New Roman" w:hAnsi="Times New Roman" w:cs="Times New Roman"/>
          <w:sz w:val="24"/>
          <w:szCs w:val="24"/>
        </w:rPr>
      </w:pPr>
    </w:p>
    <w:p w14:paraId="2DB5B47D" w14:textId="77777777" w:rsidR="009C04DD" w:rsidRPr="00427109" w:rsidRDefault="009C04DD" w:rsidP="0027777B">
      <w:pPr>
        <w:spacing w:after="0" w:line="276" w:lineRule="auto"/>
        <w:rPr>
          <w:rFonts w:ascii="Times New Roman" w:eastAsia="Times New Roman" w:hAnsi="Times New Roman" w:cs="Times New Roman"/>
          <w:sz w:val="24"/>
          <w:szCs w:val="24"/>
        </w:rPr>
      </w:pPr>
      <w:r w:rsidRPr="00427109">
        <w:rPr>
          <w:rFonts w:ascii="Times New Roman" w:eastAsia="Times New Roman" w:hAnsi="Times New Roman" w:cs="Times New Roman"/>
          <w:sz w:val="24"/>
          <w:szCs w:val="24"/>
        </w:rPr>
        <w:t>Basic surgical skills course (ABUTH, Zaria, 2013)</w:t>
      </w:r>
    </w:p>
    <w:p w14:paraId="2ED9E2EC" w14:textId="77777777" w:rsidR="009C04DD" w:rsidRPr="00427109" w:rsidRDefault="009C04DD" w:rsidP="0027777B">
      <w:pPr>
        <w:spacing w:after="0" w:line="276" w:lineRule="auto"/>
        <w:rPr>
          <w:rFonts w:ascii="Times New Roman" w:eastAsia="Times New Roman" w:hAnsi="Times New Roman" w:cs="Times New Roman"/>
          <w:sz w:val="24"/>
          <w:szCs w:val="24"/>
        </w:rPr>
      </w:pPr>
    </w:p>
    <w:p w14:paraId="77E34475" w14:textId="77777777" w:rsidR="009C04DD" w:rsidRPr="00427109" w:rsidRDefault="009C04DD" w:rsidP="0027777B">
      <w:pPr>
        <w:spacing w:after="0" w:line="276" w:lineRule="auto"/>
        <w:rPr>
          <w:rFonts w:ascii="Times New Roman" w:eastAsia="Times New Roman" w:hAnsi="Times New Roman" w:cs="Times New Roman"/>
          <w:sz w:val="24"/>
          <w:szCs w:val="24"/>
        </w:rPr>
      </w:pPr>
      <w:r w:rsidRPr="00427109">
        <w:rPr>
          <w:rFonts w:ascii="Times New Roman" w:eastAsia="Times New Roman" w:hAnsi="Times New Roman" w:cs="Times New Roman"/>
          <w:sz w:val="24"/>
          <w:szCs w:val="24"/>
        </w:rPr>
        <w:t xml:space="preserve"> SPSS workshop (MDCAN UDUTH, Sokoto 2015)</w:t>
      </w:r>
    </w:p>
    <w:p w14:paraId="64C63CB4" w14:textId="77777777" w:rsidR="001269C8" w:rsidRPr="00427109" w:rsidRDefault="001269C8" w:rsidP="0027777B">
      <w:pPr>
        <w:spacing w:after="0" w:line="276" w:lineRule="auto"/>
        <w:rPr>
          <w:rFonts w:ascii="Times New Roman" w:eastAsia="Times New Roman" w:hAnsi="Times New Roman" w:cs="Times New Roman"/>
          <w:sz w:val="24"/>
          <w:szCs w:val="24"/>
        </w:rPr>
      </w:pPr>
    </w:p>
    <w:p w14:paraId="2413BD81" w14:textId="77777777" w:rsidR="001269C8" w:rsidRPr="00427109" w:rsidRDefault="001269C8" w:rsidP="0027777B">
      <w:pPr>
        <w:spacing w:after="0" w:line="276" w:lineRule="auto"/>
        <w:rPr>
          <w:rFonts w:ascii="Times New Roman" w:eastAsia="Times New Roman" w:hAnsi="Times New Roman" w:cs="Times New Roman"/>
          <w:sz w:val="24"/>
          <w:szCs w:val="24"/>
        </w:rPr>
      </w:pPr>
      <w:r w:rsidRPr="00427109">
        <w:rPr>
          <w:rFonts w:ascii="Times New Roman" w:eastAsia="Times New Roman" w:hAnsi="Times New Roman" w:cs="Times New Roman"/>
          <w:sz w:val="24"/>
          <w:szCs w:val="24"/>
        </w:rPr>
        <w:t xml:space="preserve"> Conference workshop on </w:t>
      </w:r>
      <w:r w:rsidR="00E41361" w:rsidRPr="00427109">
        <w:rPr>
          <w:rFonts w:ascii="Times New Roman" w:eastAsia="Times New Roman" w:hAnsi="Times New Roman" w:cs="Times New Roman"/>
          <w:sz w:val="24"/>
          <w:szCs w:val="24"/>
        </w:rPr>
        <w:t>N</w:t>
      </w:r>
      <w:r w:rsidRPr="00427109">
        <w:rPr>
          <w:rFonts w:ascii="Times New Roman" w:eastAsia="Times New Roman" w:hAnsi="Times New Roman" w:cs="Times New Roman"/>
          <w:sz w:val="24"/>
          <w:szCs w:val="24"/>
        </w:rPr>
        <w:t>eurosurgical skills</w:t>
      </w:r>
      <w:r w:rsidR="00410A98">
        <w:rPr>
          <w:rFonts w:ascii="Times New Roman" w:eastAsia="Times New Roman" w:hAnsi="Times New Roman" w:cs="Times New Roman"/>
          <w:sz w:val="24"/>
          <w:szCs w:val="24"/>
        </w:rPr>
        <w:t xml:space="preserve"> </w:t>
      </w:r>
      <w:r w:rsidR="001C2759" w:rsidRPr="00427109">
        <w:rPr>
          <w:rFonts w:ascii="Times New Roman" w:eastAsia="Times New Roman" w:hAnsi="Times New Roman" w:cs="Times New Roman"/>
          <w:sz w:val="24"/>
          <w:szCs w:val="24"/>
        </w:rPr>
        <w:t>(</w:t>
      </w:r>
      <w:r w:rsidRPr="00427109">
        <w:rPr>
          <w:rFonts w:ascii="Times New Roman" w:eastAsia="Times New Roman" w:hAnsi="Times New Roman" w:cs="Times New Roman"/>
          <w:sz w:val="24"/>
          <w:szCs w:val="24"/>
        </w:rPr>
        <w:t>UDUTH Sokoto, 2015)</w:t>
      </w:r>
    </w:p>
    <w:p w14:paraId="2459B7DC" w14:textId="77777777" w:rsidR="001269C8" w:rsidRPr="00427109" w:rsidRDefault="001269C8" w:rsidP="0027777B">
      <w:pPr>
        <w:spacing w:after="0" w:line="276" w:lineRule="auto"/>
        <w:rPr>
          <w:rFonts w:ascii="Times New Roman" w:eastAsia="Times New Roman" w:hAnsi="Times New Roman" w:cs="Times New Roman"/>
          <w:sz w:val="24"/>
          <w:szCs w:val="24"/>
        </w:rPr>
      </w:pPr>
    </w:p>
    <w:p w14:paraId="20EF3D07" w14:textId="77777777" w:rsidR="001269C8" w:rsidRPr="00427109" w:rsidRDefault="001269C8" w:rsidP="0027777B">
      <w:pPr>
        <w:spacing w:after="0" w:line="276" w:lineRule="auto"/>
        <w:rPr>
          <w:rFonts w:ascii="Times New Roman" w:eastAsia="Times New Roman" w:hAnsi="Times New Roman" w:cs="Times New Roman"/>
          <w:sz w:val="24"/>
          <w:szCs w:val="24"/>
        </w:rPr>
      </w:pPr>
      <w:r w:rsidRPr="00427109">
        <w:rPr>
          <w:rFonts w:ascii="Times New Roman" w:eastAsia="Times New Roman" w:hAnsi="Times New Roman" w:cs="Times New Roman"/>
          <w:sz w:val="24"/>
          <w:szCs w:val="24"/>
        </w:rPr>
        <w:t xml:space="preserve"> Workshop on Medical Research Methods &amp; Statistics (Abubakar Tafawa Balewa University Bauchi,</w:t>
      </w:r>
      <w:r w:rsidR="002E2F68" w:rsidRPr="00427109">
        <w:rPr>
          <w:rFonts w:ascii="Times New Roman" w:eastAsia="Times New Roman" w:hAnsi="Times New Roman" w:cs="Times New Roman"/>
          <w:sz w:val="24"/>
          <w:szCs w:val="24"/>
        </w:rPr>
        <w:t xml:space="preserve"> Bauchi State,</w:t>
      </w:r>
      <w:r w:rsidRPr="00427109">
        <w:rPr>
          <w:rFonts w:ascii="Times New Roman" w:eastAsia="Times New Roman" w:hAnsi="Times New Roman" w:cs="Times New Roman"/>
          <w:sz w:val="24"/>
          <w:szCs w:val="24"/>
        </w:rPr>
        <w:t xml:space="preserve"> Nigeria, 2017)</w:t>
      </w:r>
    </w:p>
    <w:p w14:paraId="150501AC" w14:textId="77777777" w:rsidR="001269C8" w:rsidRPr="00427109" w:rsidRDefault="001269C8" w:rsidP="0027777B">
      <w:pPr>
        <w:spacing w:after="0" w:line="276" w:lineRule="auto"/>
        <w:rPr>
          <w:rFonts w:ascii="Times New Roman" w:eastAsia="Times New Roman" w:hAnsi="Times New Roman" w:cs="Times New Roman"/>
          <w:sz w:val="24"/>
          <w:szCs w:val="24"/>
        </w:rPr>
      </w:pPr>
    </w:p>
    <w:p w14:paraId="7C1DEBF0" w14:textId="2A4AD7BD" w:rsidR="001269C8" w:rsidRDefault="001269C8" w:rsidP="0027777B">
      <w:pPr>
        <w:spacing w:after="0" w:line="276" w:lineRule="auto"/>
        <w:rPr>
          <w:rFonts w:ascii="Times New Roman" w:eastAsia="Times New Roman" w:hAnsi="Times New Roman" w:cs="Times New Roman"/>
          <w:sz w:val="24"/>
          <w:szCs w:val="24"/>
        </w:rPr>
      </w:pPr>
      <w:r w:rsidRPr="00427109">
        <w:rPr>
          <w:rFonts w:ascii="Times New Roman" w:eastAsia="Times New Roman" w:hAnsi="Times New Roman" w:cs="Times New Roman"/>
          <w:sz w:val="24"/>
          <w:szCs w:val="24"/>
        </w:rPr>
        <w:t xml:space="preserve"> Manuscript writing workshop (WACS, Abuja,2017)</w:t>
      </w:r>
    </w:p>
    <w:p w14:paraId="1443385E" w14:textId="77777777" w:rsidR="00197CC0" w:rsidRDefault="00197CC0" w:rsidP="0027777B">
      <w:pPr>
        <w:spacing w:after="0" w:line="276" w:lineRule="auto"/>
        <w:rPr>
          <w:rFonts w:ascii="Times New Roman" w:eastAsia="Times New Roman" w:hAnsi="Times New Roman" w:cs="Times New Roman"/>
          <w:sz w:val="24"/>
          <w:szCs w:val="24"/>
        </w:rPr>
      </w:pPr>
    </w:p>
    <w:p w14:paraId="641825BF" w14:textId="77777777" w:rsidR="00197CC0" w:rsidRPr="00427109" w:rsidRDefault="00197CC0" w:rsidP="00197CC0">
      <w:pPr>
        <w:spacing w:after="0" w:line="276" w:lineRule="auto"/>
        <w:rPr>
          <w:rFonts w:ascii="Times New Roman" w:eastAsia="Times New Roman" w:hAnsi="Times New Roman" w:cs="Times New Roman"/>
          <w:sz w:val="24"/>
          <w:szCs w:val="24"/>
        </w:rPr>
      </w:pPr>
      <w:r w:rsidRPr="00427109">
        <w:rPr>
          <w:rFonts w:ascii="Times New Roman" w:eastAsia="Times New Roman" w:hAnsi="Times New Roman" w:cs="Times New Roman"/>
          <w:sz w:val="24"/>
          <w:szCs w:val="24"/>
        </w:rPr>
        <w:t>Society of British Neurological Surgeons Autumn meeting-Liverpool,</w:t>
      </w:r>
      <w:r>
        <w:rPr>
          <w:rFonts w:ascii="Times New Roman" w:eastAsia="Times New Roman" w:hAnsi="Times New Roman" w:cs="Times New Roman"/>
          <w:sz w:val="24"/>
          <w:szCs w:val="24"/>
        </w:rPr>
        <w:t xml:space="preserve"> </w:t>
      </w:r>
      <w:r w:rsidRPr="00427109">
        <w:rPr>
          <w:rFonts w:ascii="Times New Roman" w:eastAsia="Times New Roman" w:hAnsi="Times New Roman" w:cs="Times New Roman"/>
          <w:sz w:val="24"/>
          <w:szCs w:val="24"/>
        </w:rPr>
        <w:t>(20-22 September 2017)</w:t>
      </w:r>
    </w:p>
    <w:p w14:paraId="0D6D044E" w14:textId="77777777" w:rsidR="00197CC0" w:rsidRPr="00427109" w:rsidRDefault="00197CC0" w:rsidP="00197CC0">
      <w:pPr>
        <w:spacing w:after="0" w:line="276" w:lineRule="auto"/>
        <w:rPr>
          <w:rFonts w:ascii="Times New Roman" w:eastAsia="Times New Roman" w:hAnsi="Times New Roman" w:cs="Times New Roman"/>
          <w:b/>
          <w:sz w:val="24"/>
          <w:szCs w:val="24"/>
        </w:rPr>
      </w:pPr>
    </w:p>
    <w:p w14:paraId="1D83C38F" w14:textId="77777777" w:rsidR="001269C8" w:rsidRPr="00427109" w:rsidRDefault="001269C8" w:rsidP="0027777B">
      <w:pPr>
        <w:spacing w:after="0" w:line="276" w:lineRule="auto"/>
        <w:rPr>
          <w:rFonts w:ascii="Times New Roman" w:eastAsia="Times New Roman" w:hAnsi="Times New Roman" w:cs="Times New Roman"/>
          <w:sz w:val="24"/>
          <w:szCs w:val="24"/>
        </w:rPr>
      </w:pPr>
      <w:r w:rsidRPr="00427109">
        <w:rPr>
          <w:rFonts w:ascii="Times New Roman" w:eastAsia="Times New Roman" w:hAnsi="Times New Roman" w:cs="Times New Roman"/>
          <w:sz w:val="24"/>
          <w:szCs w:val="24"/>
        </w:rPr>
        <w:t xml:space="preserve"> Health management and ethics course (WACS, Ibadan, 2018)</w:t>
      </w:r>
    </w:p>
    <w:p w14:paraId="62F216EB" w14:textId="77777777" w:rsidR="00D96C41" w:rsidRPr="00427109" w:rsidRDefault="00D96C41" w:rsidP="00E41361">
      <w:pPr>
        <w:spacing w:after="0" w:line="276" w:lineRule="auto"/>
        <w:rPr>
          <w:rFonts w:ascii="Times New Roman" w:eastAsia="Times New Roman" w:hAnsi="Times New Roman" w:cs="Times New Roman"/>
          <w:sz w:val="24"/>
          <w:szCs w:val="24"/>
        </w:rPr>
      </w:pPr>
      <w:r w:rsidRPr="00427109">
        <w:rPr>
          <w:rFonts w:ascii="Times New Roman" w:eastAsia="Times New Roman" w:hAnsi="Times New Roman" w:cs="Times New Roman"/>
          <w:sz w:val="24"/>
          <w:szCs w:val="24"/>
        </w:rPr>
        <w:t>Integrated clinical revision course (WACS,</w:t>
      </w:r>
      <w:r w:rsidR="00410A98">
        <w:rPr>
          <w:rFonts w:ascii="Times New Roman" w:eastAsia="Times New Roman" w:hAnsi="Times New Roman" w:cs="Times New Roman"/>
          <w:sz w:val="24"/>
          <w:szCs w:val="24"/>
        </w:rPr>
        <w:t xml:space="preserve"> </w:t>
      </w:r>
      <w:r w:rsidRPr="00427109">
        <w:rPr>
          <w:rFonts w:ascii="Times New Roman" w:eastAsia="Times New Roman" w:hAnsi="Times New Roman" w:cs="Times New Roman"/>
          <w:sz w:val="24"/>
          <w:szCs w:val="24"/>
        </w:rPr>
        <w:t>Ilorin,2018)</w:t>
      </w:r>
    </w:p>
    <w:p w14:paraId="7C662AA1" w14:textId="77777777" w:rsidR="00C53A01" w:rsidRPr="00427109" w:rsidRDefault="00C53A01" w:rsidP="00D96C41">
      <w:pPr>
        <w:spacing w:after="0" w:line="276" w:lineRule="auto"/>
        <w:ind w:left="3600"/>
        <w:rPr>
          <w:rFonts w:ascii="Times New Roman" w:eastAsia="Times New Roman" w:hAnsi="Times New Roman" w:cs="Times New Roman"/>
          <w:sz w:val="24"/>
          <w:szCs w:val="24"/>
        </w:rPr>
      </w:pPr>
    </w:p>
    <w:p w14:paraId="767E6CF4" w14:textId="77777777" w:rsidR="00C53A01" w:rsidRPr="00427109" w:rsidRDefault="00C53A01" w:rsidP="00E41361">
      <w:pPr>
        <w:spacing w:after="0" w:line="276" w:lineRule="auto"/>
        <w:rPr>
          <w:rFonts w:ascii="Times New Roman" w:eastAsia="Times New Roman" w:hAnsi="Times New Roman" w:cs="Times New Roman"/>
          <w:sz w:val="24"/>
          <w:szCs w:val="24"/>
        </w:rPr>
      </w:pPr>
      <w:r w:rsidRPr="00427109">
        <w:rPr>
          <w:rFonts w:ascii="Times New Roman" w:eastAsia="Times New Roman" w:hAnsi="Times New Roman" w:cs="Times New Roman"/>
          <w:sz w:val="24"/>
          <w:szCs w:val="24"/>
        </w:rPr>
        <w:t>WFNS Foundation &amp; Asian Congress of Neurosurgical Societies Neurovascular Seminar &amp; Live Surgery Workshop (Abuja, 21-22 July 2018)</w:t>
      </w:r>
    </w:p>
    <w:p w14:paraId="6B26C041" w14:textId="77777777" w:rsidR="00451302" w:rsidRPr="00427109" w:rsidRDefault="00451302" w:rsidP="00D96C41">
      <w:pPr>
        <w:spacing w:after="0" w:line="276" w:lineRule="auto"/>
        <w:ind w:left="3600"/>
        <w:rPr>
          <w:rFonts w:ascii="Times New Roman" w:eastAsia="Times New Roman" w:hAnsi="Times New Roman" w:cs="Times New Roman"/>
          <w:sz w:val="24"/>
          <w:szCs w:val="24"/>
        </w:rPr>
      </w:pPr>
    </w:p>
    <w:p w14:paraId="48AA61F1" w14:textId="6727D350" w:rsidR="00C53A01" w:rsidRDefault="00C53A01" w:rsidP="00E41361">
      <w:pPr>
        <w:spacing w:after="0" w:line="276" w:lineRule="auto"/>
        <w:rPr>
          <w:rFonts w:ascii="Times New Roman" w:eastAsia="Times New Roman" w:hAnsi="Times New Roman" w:cs="Times New Roman"/>
          <w:sz w:val="24"/>
          <w:szCs w:val="24"/>
        </w:rPr>
      </w:pPr>
      <w:r w:rsidRPr="00427109">
        <w:rPr>
          <w:rFonts w:ascii="Times New Roman" w:eastAsia="Times New Roman" w:hAnsi="Times New Roman" w:cs="Times New Roman"/>
          <w:sz w:val="24"/>
          <w:szCs w:val="24"/>
        </w:rPr>
        <w:t>Society of British Neurological Surgeons Spring meeting-Torquay, Plymouth (11-13April 2018)</w:t>
      </w:r>
    </w:p>
    <w:p w14:paraId="7DE28B03" w14:textId="77777777" w:rsidR="00960686" w:rsidRDefault="00960686" w:rsidP="00E41361">
      <w:pPr>
        <w:spacing w:after="0" w:line="276" w:lineRule="auto"/>
        <w:rPr>
          <w:rFonts w:ascii="Times New Roman" w:eastAsia="Times New Roman" w:hAnsi="Times New Roman" w:cs="Times New Roman"/>
          <w:sz w:val="24"/>
          <w:szCs w:val="24"/>
        </w:rPr>
      </w:pPr>
    </w:p>
    <w:p w14:paraId="6E904F06" w14:textId="76FBE1F4" w:rsidR="00960686" w:rsidRDefault="00960686" w:rsidP="00E4136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International Society for Paediatric Neurosurgery, ISPN Virtual meeting, 5-7</w:t>
      </w:r>
      <w:r w:rsidRPr="00960686">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November, 2021</w:t>
      </w:r>
    </w:p>
    <w:p w14:paraId="38185530" w14:textId="1888DC8B" w:rsidR="00960686" w:rsidRDefault="00960686" w:rsidP="00E41361">
      <w:pPr>
        <w:spacing w:after="0" w:line="276" w:lineRule="auto"/>
        <w:rPr>
          <w:rFonts w:ascii="Times New Roman" w:eastAsia="Times New Roman" w:hAnsi="Times New Roman" w:cs="Times New Roman"/>
          <w:sz w:val="24"/>
          <w:szCs w:val="24"/>
        </w:rPr>
      </w:pPr>
    </w:p>
    <w:p w14:paraId="55818C9F" w14:textId="2317C184" w:rsidR="00960686" w:rsidRPr="00427109" w:rsidRDefault="00960686" w:rsidP="00E41361">
      <w:pPr>
        <w:spacing w:after="0" w:line="276" w:lineRule="auto"/>
        <w:rPr>
          <w:rFonts w:ascii="Times New Roman" w:eastAsia="Times New Roman" w:hAnsi="Times New Roman" w:cs="Times New Roman"/>
          <w:sz w:val="24"/>
          <w:szCs w:val="24"/>
        </w:rPr>
      </w:pPr>
      <w:bookmarkStart w:id="1" w:name="_Hlk88903828"/>
      <w:r>
        <w:rPr>
          <w:rFonts w:ascii="Times New Roman" w:eastAsia="Times New Roman" w:hAnsi="Times New Roman" w:cs="Times New Roman"/>
          <w:sz w:val="24"/>
          <w:szCs w:val="24"/>
        </w:rPr>
        <w:t>Nigerian Academy of Neurological Surgeons 11</w:t>
      </w:r>
      <w:r w:rsidRPr="00960686">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Annual General meeting and Scientific conference and 1</w:t>
      </w:r>
      <w:r w:rsidRPr="00960686">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international Neurotrauma conference, 17</w:t>
      </w:r>
      <w:r w:rsidRPr="00960686">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-20</w:t>
      </w:r>
      <w:r w:rsidRPr="00960686">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November, 2021. Shehu Musa Yar’adua centre Abuja.</w:t>
      </w:r>
    </w:p>
    <w:bookmarkEnd w:id="1"/>
    <w:p w14:paraId="4B7C3CC8" w14:textId="77777777" w:rsidR="00034C1B" w:rsidRPr="00427109" w:rsidRDefault="00034C1B" w:rsidP="00D96C41">
      <w:pPr>
        <w:spacing w:after="0" w:line="276" w:lineRule="auto"/>
        <w:ind w:left="3600"/>
        <w:rPr>
          <w:rFonts w:ascii="Times New Roman" w:eastAsia="Times New Roman" w:hAnsi="Times New Roman" w:cs="Times New Roman"/>
          <w:sz w:val="24"/>
          <w:szCs w:val="24"/>
        </w:rPr>
      </w:pPr>
    </w:p>
    <w:p w14:paraId="28577857" w14:textId="77777777" w:rsidR="00E41361" w:rsidRPr="00427109" w:rsidRDefault="003A1B16" w:rsidP="0027777B">
      <w:pPr>
        <w:spacing w:after="0" w:line="276" w:lineRule="auto"/>
        <w:rPr>
          <w:rFonts w:ascii="Times New Roman" w:eastAsia="Times New Roman" w:hAnsi="Times New Roman" w:cs="Times New Roman"/>
          <w:b/>
          <w:sz w:val="24"/>
          <w:szCs w:val="24"/>
        </w:rPr>
      </w:pPr>
      <w:r w:rsidRPr="00427109">
        <w:rPr>
          <w:rFonts w:ascii="Times New Roman" w:eastAsia="Times New Roman" w:hAnsi="Times New Roman" w:cs="Times New Roman"/>
          <w:b/>
          <w:sz w:val="24"/>
          <w:szCs w:val="24"/>
        </w:rPr>
        <w:t>DISSERTATION:</w:t>
      </w:r>
    </w:p>
    <w:p w14:paraId="3EB06989" w14:textId="77777777" w:rsidR="003A1B16" w:rsidRPr="00427109" w:rsidRDefault="003A1B16" w:rsidP="0027777B">
      <w:pPr>
        <w:spacing w:after="0" w:line="276" w:lineRule="auto"/>
        <w:rPr>
          <w:rFonts w:ascii="Times New Roman" w:eastAsia="Times New Roman" w:hAnsi="Times New Roman" w:cs="Times New Roman"/>
          <w:sz w:val="24"/>
          <w:szCs w:val="24"/>
        </w:rPr>
      </w:pPr>
      <w:r w:rsidRPr="00427109">
        <w:rPr>
          <w:rFonts w:ascii="Times New Roman" w:eastAsia="Times New Roman" w:hAnsi="Times New Roman" w:cs="Times New Roman"/>
          <w:b/>
          <w:bCs/>
          <w:sz w:val="24"/>
          <w:szCs w:val="24"/>
        </w:rPr>
        <w:t>A.M. Koko</w:t>
      </w:r>
      <w:r w:rsidRPr="00427109">
        <w:rPr>
          <w:rFonts w:ascii="Times New Roman" w:eastAsia="Times New Roman" w:hAnsi="Times New Roman" w:cs="Times New Roman"/>
          <w:sz w:val="24"/>
          <w:szCs w:val="24"/>
        </w:rPr>
        <w:t xml:space="preserve">: A </w:t>
      </w:r>
      <w:r w:rsidR="00A03BD6" w:rsidRPr="00427109">
        <w:rPr>
          <w:rFonts w:ascii="Times New Roman" w:eastAsia="Times New Roman" w:hAnsi="Times New Roman" w:cs="Times New Roman"/>
          <w:sz w:val="24"/>
          <w:szCs w:val="24"/>
        </w:rPr>
        <w:t>P</w:t>
      </w:r>
      <w:r w:rsidRPr="00427109">
        <w:rPr>
          <w:rFonts w:ascii="Times New Roman" w:eastAsia="Times New Roman" w:hAnsi="Times New Roman" w:cs="Times New Roman"/>
          <w:sz w:val="24"/>
          <w:szCs w:val="24"/>
        </w:rPr>
        <w:t xml:space="preserve">rospective </w:t>
      </w:r>
      <w:r w:rsidR="00E41361" w:rsidRPr="00427109">
        <w:rPr>
          <w:rFonts w:ascii="Times New Roman" w:eastAsia="Times New Roman" w:hAnsi="Times New Roman" w:cs="Times New Roman"/>
          <w:sz w:val="24"/>
          <w:szCs w:val="24"/>
        </w:rPr>
        <w:t>S</w:t>
      </w:r>
      <w:r w:rsidRPr="00427109">
        <w:rPr>
          <w:rFonts w:ascii="Times New Roman" w:eastAsia="Times New Roman" w:hAnsi="Times New Roman" w:cs="Times New Roman"/>
          <w:sz w:val="24"/>
          <w:szCs w:val="24"/>
        </w:rPr>
        <w:t>tudy</w:t>
      </w:r>
      <w:r w:rsidR="00E41361" w:rsidRPr="00427109">
        <w:rPr>
          <w:rFonts w:ascii="Times New Roman" w:eastAsia="Times New Roman" w:hAnsi="Times New Roman" w:cs="Times New Roman"/>
          <w:sz w:val="24"/>
          <w:szCs w:val="24"/>
        </w:rPr>
        <w:t xml:space="preserve"> E</w:t>
      </w:r>
      <w:r w:rsidRPr="00427109">
        <w:rPr>
          <w:rFonts w:ascii="Times New Roman" w:eastAsia="Times New Roman" w:hAnsi="Times New Roman" w:cs="Times New Roman"/>
          <w:sz w:val="24"/>
          <w:szCs w:val="24"/>
        </w:rPr>
        <w:t xml:space="preserve">valuating the </w:t>
      </w:r>
      <w:r w:rsidR="00A03BD6" w:rsidRPr="00427109">
        <w:rPr>
          <w:rFonts w:ascii="Times New Roman" w:eastAsia="Times New Roman" w:hAnsi="Times New Roman" w:cs="Times New Roman"/>
          <w:sz w:val="24"/>
          <w:szCs w:val="24"/>
        </w:rPr>
        <w:t>R</w:t>
      </w:r>
      <w:r w:rsidRPr="00427109">
        <w:rPr>
          <w:rFonts w:ascii="Times New Roman" w:eastAsia="Times New Roman" w:hAnsi="Times New Roman" w:cs="Times New Roman"/>
          <w:sz w:val="24"/>
          <w:szCs w:val="24"/>
        </w:rPr>
        <w:t>ecurrence rates of</w:t>
      </w:r>
      <w:r w:rsidR="00410A98">
        <w:rPr>
          <w:rFonts w:ascii="Times New Roman" w:eastAsia="Times New Roman" w:hAnsi="Times New Roman" w:cs="Times New Roman"/>
          <w:sz w:val="24"/>
          <w:szCs w:val="24"/>
        </w:rPr>
        <w:t xml:space="preserve"> </w:t>
      </w:r>
      <w:r w:rsidRPr="00427109">
        <w:rPr>
          <w:rFonts w:ascii="Times New Roman" w:eastAsia="Times New Roman" w:hAnsi="Times New Roman" w:cs="Times New Roman"/>
          <w:sz w:val="24"/>
          <w:szCs w:val="24"/>
        </w:rPr>
        <w:t xml:space="preserve">Chronic subdural </w:t>
      </w:r>
      <w:r w:rsidR="00A03BD6" w:rsidRPr="00427109">
        <w:rPr>
          <w:rFonts w:ascii="Times New Roman" w:eastAsia="Times New Roman" w:hAnsi="Times New Roman" w:cs="Times New Roman"/>
          <w:sz w:val="24"/>
          <w:szCs w:val="24"/>
        </w:rPr>
        <w:t>H</w:t>
      </w:r>
      <w:r w:rsidRPr="00427109">
        <w:rPr>
          <w:rFonts w:ascii="Times New Roman" w:eastAsia="Times New Roman" w:hAnsi="Times New Roman" w:cs="Times New Roman"/>
          <w:sz w:val="24"/>
          <w:szCs w:val="24"/>
        </w:rPr>
        <w:t>aematoma after</w:t>
      </w:r>
      <w:r w:rsidR="00410A98">
        <w:rPr>
          <w:rFonts w:ascii="Times New Roman" w:eastAsia="Times New Roman" w:hAnsi="Times New Roman" w:cs="Times New Roman"/>
          <w:sz w:val="24"/>
          <w:szCs w:val="24"/>
        </w:rPr>
        <w:t xml:space="preserve"> </w:t>
      </w:r>
      <w:r w:rsidRPr="00427109">
        <w:rPr>
          <w:rFonts w:ascii="Times New Roman" w:eastAsia="Times New Roman" w:hAnsi="Times New Roman" w:cs="Times New Roman"/>
          <w:sz w:val="24"/>
          <w:szCs w:val="24"/>
        </w:rPr>
        <w:t xml:space="preserve">Placing a subdural </w:t>
      </w:r>
      <w:r w:rsidR="001A6E43" w:rsidRPr="00427109">
        <w:rPr>
          <w:rFonts w:ascii="Times New Roman" w:eastAsia="Times New Roman" w:hAnsi="Times New Roman" w:cs="Times New Roman"/>
          <w:sz w:val="24"/>
          <w:szCs w:val="24"/>
        </w:rPr>
        <w:t>D</w:t>
      </w:r>
      <w:r w:rsidRPr="00427109">
        <w:rPr>
          <w:rFonts w:ascii="Times New Roman" w:eastAsia="Times New Roman" w:hAnsi="Times New Roman" w:cs="Times New Roman"/>
          <w:sz w:val="24"/>
          <w:szCs w:val="24"/>
        </w:rPr>
        <w:t>rain versus no</w:t>
      </w:r>
      <w:r w:rsidR="00410A98">
        <w:rPr>
          <w:rFonts w:ascii="Times New Roman" w:eastAsia="Times New Roman" w:hAnsi="Times New Roman" w:cs="Times New Roman"/>
          <w:sz w:val="24"/>
          <w:szCs w:val="24"/>
        </w:rPr>
        <w:t xml:space="preserve"> </w:t>
      </w:r>
      <w:r w:rsidRPr="00427109">
        <w:rPr>
          <w:rFonts w:ascii="Times New Roman" w:eastAsia="Times New Roman" w:hAnsi="Times New Roman" w:cs="Times New Roman"/>
          <w:sz w:val="24"/>
          <w:szCs w:val="24"/>
        </w:rPr>
        <w:t>Drain (</w:t>
      </w:r>
      <w:r w:rsidR="00E41361" w:rsidRPr="00427109">
        <w:rPr>
          <w:rFonts w:ascii="Times New Roman" w:eastAsia="Times New Roman" w:hAnsi="Times New Roman" w:cs="Times New Roman"/>
          <w:sz w:val="24"/>
          <w:szCs w:val="24"/>
        </w:rPr>
        <w:t>P</w:t>
      </w:r>
      <w:r w:rsidRPr="00427109">
        <w:rPr>
          <w:rFonts w:ascii="Times New Roman" w:eastAsia="Times New Roman" w:hAnsi="Times New Roman" w:cs="Times New Roman"/>
          <w:sz w:val="24"/>
          <w:szCs w:val="24"/>
        </w:rPr>
        <w:t xml:space="preserve">art two </w:t>
      </w:r>
      <w:r w:rsidR="00E41361" w:rsidRPr="00427109">
        <w:rPr>
          <w:rFonts w:ascii="Times New Roman" w:eastAsia="Times New Roman" w:hAnsi="Times New Roman" w:cs="Times New Roman"/>
          <w:sz w:val="24"/>
          <w:szCs w:val="24"/>
        </w:rPr>
        <w:t xml:space="preserve">Fellowship </w:t>
      </w:r>
      <w:r w:rsidRPr="00427109">
        <w:rPr>
          <w:rFonts w:ascii="Times New Roman" w:eastAsia="Times New Roman" w:hAnsi="Times New Roman" w:cs="Times New Roman"/>
          <w:sz w:val="24"/>
          <w:szCs w:val="24"/>
        </w:rPr>
        <w:t>WACS</w:t>
      </w:r>
      <w:r w:rsidR="009E53F3" w:rsidRPr="00427109">
        <w:rPr>
          <w:rFonts w:ascii="Times New Roman" w:eastAsia="Times New Roman" w:hAnsi="Times New Roman" w:cs="Times New Roman"/>
          <w:sz w:val="24"/>
          <w:szCs w:val="24"/>
        </w:rPr>
        <w:t>, 2019</w:t>
      </w:r>
      <w:r w:rsidRPr="00427109">
        <w:rPr>
          <w:rFonts w:ascii="Times New Roman" w:eastAsia="Times New Roman" w:hAnsi="Times New Roman" w:cs="Times New Roman"/>
          <w:sz w:val="24"/>
          <w:szCs w:val="24"/>
        </w:rPr>
        <w:t>)</w:t>
      </w:r>
    </w:p>
    <w:p w14:paraId="10CD94FF" w14:textId="77777777" w:rsidR="003A1B16" w:rsidRPr="00427109" w:rsidRDefault="003A1B16" w:rsidP="0027777B">
      <w:pPr>
        <w:spacing w:after="0" w:line="276" w:lineRule="auto"/>
        <w:rPr>
          <w:rFonts w:ascii="Times New Roman" w:eastAsia="Times New Roman" w:hAnsi="Times New Roman" w:cs="Times New Roman"/>
          <w:sz w:val="24"/>
          <w:szCs w:val="24"/>
        </w:rPr>
      </w:pPr>
    </w:p>
    <w:p w14:paraId="39D9C784" w14:textId="77777777" w:rsidR="00B1271E" w:rsidRPr="00427109" w:rsidRDefault="003A1B16" w:rsidP="0027777B">
      <w:pPr>
        <w:spacing w:after="0" w:line="276" w:lineRule="auto"/>
        <w:rPr>
          <w:rFonts w:ascii="Times New Roman" w:eastAsia="Times New Roman" w:hAnsi="Times New Roman" w:cs="Times New Roman"/>
          <w:sz w:val="24"/>
          <w:szCs w:val="24"/>
        </w:rPr>
      </w:pPr>
      <w:r w:rsidRPr="00427109">
        <w:rPr>
          <w:rFonts w:ascii="Times New Roman" w:eastAsia="Times New Roman" w:hAnsi="Times New Roman" w:cs="Times New Roman"/>
          <w:b/>
          <w:bCs/>
          <w:sz w:val="24"/>
          <w:szCs w:val="24"/>
        </w:rPr>
        <w:t>A.M. Koko</w:t>
      </w:r>
      <w:r w:rsidRPr="00427109">
        <w:rPr>
          <w:rFonts w:ascii="Times New Roman" w:eastAsia="Times New Roman" w:hAnsi="Times New Roman" w:cs="Times New Roman"/>
          <w:sz w:val="24"/>
          <w:szCs w:val="24"/>
        </w:rPr>
        <w:t>: Perception of waiting</w:t>
      </w:r>
      <w:r w:rsidR="00410A98">
        <w:rPr>
          <w:rFonts w:ascii="Times New Roman" w:eastAsia="Times New Roman" w:hAnsi="Times New Roman" w:cs="Times New Roman"/>
          <w:sz w:val="24"/>
          <w:szCs w:val="24"/>
        </w:rPr>
        <w:t xml:space="preserve"> </w:t>
      </w:r>
      <w:r w:rsidRPr="00427109">
        <w:rPr>
          <w:rFonts w:ascii="Times New Roman" w:eastAsia="Times New Roman" w:hAnsi="Times New Roman" w:cs="Times New Roman"/>
          <w:sz w:val="24"/>
          <w:szCs w:val="24"/>
        </w:rPr>
        <w:t>Time and attitude of care providers to</w:t>
      </w:r>
      <w:r w:rsidR="00410A98">
        <w:rPr>
          <w:rFonts w:ascii="Times New Roman" w:eastAsia="Times New Roman" w:hAnsi="Times New Roman" w:cs="Times New Roman"/>
          <w:sz w:val="24"/>
          <w:szCs w:val="24"/>
        </w:rPr>
        <w:t xml:space="preserve"> </w:t>
      </w:r>
      <w:r w:rsidRPr="00427109">
        <w:rPr>
          <w:rFonts w:ascii="Times New Roman" w:eastAsia="Times New Roman" w:hAnsi="Times New Roman" w:cs="Times New Roman"/>
          <w:sz w:val="24"/>
          <w:szCs w:val="24"/>
        </w:rPr>
        <w:t>Patients care and service delivery in M.O.P.D U</w:t>
      </w:r>
      <w:r w:rsidR="00E41361" w:rsidRPr="00427109">
        <w:rPr>
          <w:rFonts w:ascii="Times New Roman" w:eastAsia="Times New Roman" w:hAnsi="Times New Roman" w:cs="Times New Roman"/>
          <w:sz w:val="24"/>
          <w:szCs w:val="24"/>
        </w:rPr>
        <w:t>DUTH</w:t>
      </w:r>
      <w:r w:rsidRPr="00427109">
        <w:rPr>
          <w:rFonts w:ascii="Times New Roman" w:eastAsia="Times New Roman" w:hAnsi="Times New Roman" w:cs="Times New Roman"/>
          <w:sz w:val="24"/>
          <w:szCs w:val="24"/>
        </w:rPr>
        <w:t xml:space="preserve"> Sokoto</w:t>
      </w:r>
      <w:r w:rsidR="00E41361" w:rsidRPr="00427109">
        <w:rPr>
          <w:rFonts w:ascii="Times New Roman" w:eastAsia="Times New Roman" w:hAnsi="Times New Roman" w:cs="Times New Roman"/>
          <w:sz w:val="24"/>
          <w:szCs w:val="24"/>
        </w:rPr>
        <w:t xml:space="preserve"> (</w:t>
      </w:r>
      <w:r w:rsidRPr="00427109">
        <w:rPr>
          <w:rFonts w:ascii="Times New Roman" w:eastAsia="Times New Roman" w:hAnsi="Times New Roman" w:cs="Times New Roman"/>
          <w:sz w:val="24"/>
          <w:szCs w:val="24"/>
        </w:rPr>
        <w:t>Undergraduate project, 2009</w:t>
      </w:r>
      <w:r w:rsidR="00E16B8B" w:rsidRPr="00427109">
        <w:rPr>
          <w:rFonts w:ascii="Times New Roman" w:eastAsia="Times New Roman" w:hAnsi="Times New Roman" w:cs="Times New Roman"/>
          <w:sz w:val="24"/>
          <w:szCs w:val="24"/>
        </w:rPr>
        <w:t>)</w:t>
      </w:r>
    </w:p>
    <w:p w14:paraId="72C7D45D" w14:textId="77777777" w:rsidR="00FB1FC3" w:rsidRPr="00427109" w:rsidRDefault="00FB1FC3" w:rsidP="0027777B">
      <w:pPr>
        <w:spacing w:after="0" w:line="276" w:lineRule="auto"/>
        <w:rPr>
          <w:rFonts w:ascii="Times New Roman" w:eastAsia="Times New Roman" w:hAnsi="Times New Roman" w:cs="Times New Roman"/>
          <w:sz w:val="24"/>
          <w:szCs w:val="24"/>
        </w:rPr>
      </w:pPr>
    </w:p>
    <w:p w14:paraId="772AE393" w14:textId="77777777" w:rsidR="00E41361" w:rsidRPr="00427109" w:rsidRDefault="00E41361" w:rsidP="0027777B">
      <w:pPr>
        <w:spacing w:after="0" w:line="276" w:lineRule="auto"/>
        <w:rPr>
          <w:rFonts w:ascii="Times New Roman" w:eastAsia="Times New Roman" w:hAnsi="Times New Roman" w:cs="Times New Roman"/>
          <w:b/>
          <w:bCs/>
          <w:sz w:val="24"/>
          <w:szCs w:val="24"/>
        </w:rPr>
      </w:pPr>
    </w:p>
    <w:p w14:paraId="43697EE8" w14:textId="77777777" w:rsidR="00451302" w:rsidRPr="00427109" w:rsidRDefault="00451302" w:rsidP="00E16B8B">
      <w:pPr>
        <w:spacing w:after="0" w:line="240" w:lineRule="auto"/>
        <w:ind w:left="2160" w:firstLine="720"/>
        <w:rPr>
          <w:rFonts w:ascii="Times New Roman" w:eastAsia="Times New Roman" w:hAnsi="Times New Roman" w:cs="Times New Roman"/>
          <w:b/>
          <w:bCs/>
          <w:sz w:val="24"/>
          <w:szCs w:val="24"/>
        </w:rPr>
      </w:pPr>
      <w:r w:rsidRPr="00427109">
        <w:rPr>
          <w:rFonts w:ascii="Times New Roman" w:eastAsia="Times New Roman" w:hAnsi="Times New Roman" w:cs="Times New Roman"/>
          <w:b/>
          <w:bCs/>
          <w:sz w:val="24"/>
          <w:szCs w:val="24"/>
        </w:rPr>
        <w:t>RESEARCH/PUBLICATIONS</w:t>
      </w:r>
    </w:p>
    <w:p w14:paraId="4136518A" w14:textId="77777777" w:rsidR="00451302" w:rsidRPr="00427109" w:rsidRDefault="00451302" w:rsidP="00E16B8B">
      <w:pPr>
        <w:spacing w:after="0" w:line="240" w:lineRule="auto"/>
        <w:rPr>
          <w:rFonts w:ascii="Times New Roman" w:eastAsia="Times New Roman" w:hAnsi="Times New Roman" w:cs="Times New Roman"/>
          <w:b/>
          <w:bCs/>
          <w:sz w:val="24"/>
          <w:szCs w:val="24"/>
        </w:rPr>
      </w:pPr>
    </w:p>
    <w:p w14:paraId="5BE2EB01" w14:textId="77777777" w:rsidR="00451302" w:rsidRPr="00427109" w:rsidRDefault="00451302" w:rsidP="00E16B8B">
      <w:pPr>
        <w:spacing w:after="0" w:line="240" w:lineRule="auto"/>
        <w:rPr>
          <w:rFonts w:ascii="Times New Roman" w:eastAsia="Times New Roman" w:hAnsi="Times New Roman" w:cs="Times New Roman"/>
          <w:b/>
          <w:bCs/>
          <w:sz w:val="24"/>
          <w:szCs w:val="24"/>
        </w:rPr>
      </w:pPr>
    </w:p>
    <w:p w14:paraId="2B5E7755" w14:textId="77777777" w:rsidR="00451302" w:rsidRPr="00427109" w:rsidRDefault="00451302" w:rsidP="00E16B8B">
      <w:pPr>
        <w:spacing w:after="0" w:line="240" w:lineRule="auto"/>
        <w:rPr>
          <w:rFonts w:ascii="Times New Roman" w:eastAsia="Times New Roman" w:hAnsi="Times New Roman" w:cs="Times New Roman"/>
          <w:b/>
          <w:bCs/>
          <w:sz w:val="24"/>
          <w:szCs w:val="24"/>
        </w:rPr>
      </w:pPr>
      <w:r w:rsidRPr="00427109">
        <w:rPr>
          <w:rFonts w:ascii="Times New Roman" w:eastAsia="Times New Roman" w:hAnsi="Times New Roman" w:cs="Times New Roman"/>
          <w:b/>
          <w:bCs/>
          <w:sz w:val="24"/>
          <w:szCs w:val="24"/>
        </w:rPr>
        <w:t xml:space="preserve">RESEARCH </w:t>
      </w:r>
      <w:r w:rsidR="00CF7FD8" w:rsidRPr="00427109">
        <w:rPr>
          <w:rFonts w:ascii="Times New Roman" w:eastAsia="Times New Roman" w:hAnsi="Times New Roman" w:cs="Times New Roman"/>
          <w:b/>
          <w:bCs/>
          <w:sz w:val="24"/>
          <w:szCs w:val="24"/>
        </w:rPr>
        <w:t>EFFORTS</w:t>
      </w:r>
    </w:p>
    <w:p w14:paraId="6214B5EB" w14:textId="77777777" w:rsidR="00451302" w:rsidRPr="00427109" w:rsidRDefault="00451302" w:rsidP="0027777B">
      <w:pPr>
        <w:spacing w:after="0" w:line="276" w:lineRule="auto"/>
        <w:rPr>
          <w:rFonts w:ascii="Times New Roman" w:eastAsia="Times New Roman" w:hAnsi="Times New Roman" w:cs="Times New Roman"/>
          <w:sz w:val="24"/>
          <w:szCs w:val="24"/>
        </w:rPr>
      </w:pPr>
    </w:p>
    <w:p w14:paraId="4F93E17F" w14:textId="77777777" w:rsidR="001B3758" w:rsidRPr="00427109" w:rsidRDefault="00C1674B" w:rsidP="00172286">
      <w:pPr>
        <w:pStyle w:val="ListParagraph"/>
        <w:numPr>
          <w:ilvl w:val="0"/>
          <w:numId w:val="4"/>
        </w:numPr>
        <w:spacing w:after="0" w:line="276" w:lineRule="auto"/>
        <w:rPr>
          <w:rFonts w:ascii="Times New Roman" w:eastAsia="Times New Roman" w:hAnsi="Times New Roman" w:cs="Times New Roman"/>
          <w:sz w:val="24"/>
          <w:szCs w:val="24"/>
        </w:rPr>
      </w:pPr>
      <w:r w:rsidRPr="00427109">
        <w:rPr>
          <w:rFonts w:ascii="Times New Roman" w:eastAsia="Times New Roman" w:hAnsi="Times New Roman" w:cs="Times New Roman"/>
          <w:sz w:val="24"/>
          <w:szCs w:val="24"/>
        </w:rPr>
        <w:t xml:space="preserve">Profile and Outcome of </w:t>
      </w:r>
      <w:r w:rsidR="001B3758" w:rsidRPr="00427109">
        <w:rPr>
          <w:rFonts w:ascii="Times New Roman" w:eastAsia="Times New Roman" w:hAnsi="Times New Roman" w:cs="Times New Roman"/>
          <w:sz w:val="24"/>
          <w:szCs w:val="24"/>
        </w:rPr>
        <w:t>Management of Elevated Skull Fractures in a neurosurgical centre of a developing Country (On</w:t>
      </w:r>
      <w:r w:rsidR="005D5181" w:rsidRPr="00427109">
        <w:rPr>
          <w:rFonts w:ascii="Times New Roman" w:eastAsia="Times New Roman" w:hAnsi="Times New Roman" w:cs="Times New Roman"/>
          <w:sz w:val="24"/>
          <w:szCs w:val="24"/>
        </w:rPr>
        <w:t>-</w:t>
      </w:r>
      <w:r w:rsidR="001B3758" w:rsidRPr="00427109">
        <w:rPr>
          <w:rFonts w:ascii="Times New Roman" w:eastAsia="Times New Roman" w:hAnsi="Times New Roman" w:cs="Times New Roman"/>
          <w:sz w:val="24"/>
          <w:szCs w:val="24"/>
        </w:rPr>
        <w:t>going</w:t>
      </w:r>
      <w:r w:rsidR="008F7374" w:rsidRPr="00427109">
        <w:rPr>
          <w:rFonts w:ascii="Times New Roman" w:eastAsia="Times New Roman" w:hAnsi="Times New Roman" w:cs="Times New Roman"/>
          <w:sz w:val="24"/>
          <w:szCs w:val="24"/>
        </w:rPr>
        <w:t xml:space="preserve"> project</w:t>
      </w:r>
      <w:r w:rsidR="001B3758" w:rsidRPr="00427109">
        <w:rPr>
          <w:rFonts w:ascii="Times New Roman" w:eastAsia="Times New Roman" w:hAnsi="Times New Roman" w:cs="Times New Roman"/>
          <w:sz w:val="24"/>
          <w:szCs w:val="24"/>
        </w:rPr>
        <w:t>)</w:t>
      </w:r>
    </w:p>
    <w:p w14:paraId="773E98E7" w14:textId="77777777" w:rsidR="00F8795B" w:rsidRPr="00427109" w:rsidRDefault="00F8795B" w:rsidP="0027777B">
      <w:pPr>
        <w:spacing w:after="0" w:line="276" w:lineRule="auto"/>
        <w:rPr>
          <w:rFonts w:ascii="Times New Roman" w:eastAsia="Times New Roman" w:hAnsi="Times New Roman" w:cs="Times New Roman"/>
          <w:b/>
          <w:sz w:val="24"/>
          <w:szCs w:val="24"/>
        </w:rPr>
      </w:pPr>
    </w:p>
    <w:p w14:paraId="377CD8F8" w14:textId="77777777" w:rsidR="00410A98" w:rsidRDefault="00410A98" w:rsidP="001152E0">
      <w:pPr>
        <w:spacing w:after="0" w:line="240" w:lineRule="auto"/>
        <w:rPr>
          <w:rFonts w:ascii="Times New Roman" w:eastAsia="Times New Roman" w:hAnsi="Times New Roman" w:cs="Times New Roman"/>
          <w:b/>
          <w:sz w:val="24"/>
          <w:szCs w:val="24"/>
        </w:rPr>
      </w:pPr>
    </w:p>
    <w:p w14:paraId="4B9C7018" w14:textId="77777777" w:rsidR="00B1271E" w:rsidRPr="00427109" w:rsidRDefault="00B1271E" w:rsidP="001152E0">
      <w:pPr>
        <w:spacing w:after="0" w:line="240" w:lineRule="auto"/>
        <w:rPr>
          <w:rFonts w:ascii="Times New Roman" w:eastAsia="Times New Roman" w:hAnsi="Times New Roman" w:cs="Times New Roman"/>
          <w:sz w:val="24"/>
          <w:szCs w:val="24"/>
        </w:rPr>
      </w:pPr>
      <w:r w:rsidRPr="00427109">
        <w:rPr>
          <w:rFonts w:ascii="Times New Roman" w:eastAsia="Times New Roman" w:hAnsi="Times New Roman" w:cs="Times New Roman"/>
          <w:b/>
          <w:sz w:val="24"/>
          <w:szCs w:val="24"/>
        </w:rPr>
        <w:t>PUBLICATIONS</w:t>
      </w:r>
      <w:r w:rsidRPr="00427109">
        <w:rPr>
          <w:rFonts w:ascii="Times New Roman" w:eastAsia="Times New Roman" w:hAnsi="Times New Roman" w:cs="Times New Roman"/>
          <w:sz w:val="24"/>
          <w:szCs w:val="24"/>
        </w:rPr>
        <w:t>:</w:t>
      </w:r>
    </w:p>
    <w:p w14:paraId="4B8525EE" w14:textId="77777777" w:rsidR="006C1A47" w:rsidRDefault="006C1A47" w:rsidP="00D15EB1">
      <w:pPr>
        <w:pStyle w:val="ListParagraph"/>
        <w:ind w:left="450"/>
        <w:rPr>
          <w:rFonts w:ascii="Times New Roman" w:hAnsi="Times New Roman" w:cs="Times New Roman"/>
          <w:sz w:val="24"/>
          <w:szCs w:val="24"/>
        </w:rPr>
      </w:pPr>
    </w:p>
    <w:p w14:paraId="27DD4A2E" w14:textId="77777777" w:rsidR="00CF15C3" w:rsidRPr="00427109" w:rsidRDefault="00CF15C3" w:rsidP="00CF15C3">
      <w:pPr>
        <w:pStyle w:val="ListParagraph"/>
        <w:numPr>
          <w:ilvl w:val="0"/>
          <w:numId w:val="1"/>
        </w:numPr>
        <w:spacing w:after="0" w:line="276" w:lineRule="auto"/>
        <w:rPr>
          <w:rFonts w:ascii="Times New Roman" w:eastAsia="Times New Roman" w:hAnsi="Times New Roman" w:cs="Times New Roman"/>
          <w:sz w:val="24"/>
          <w:szCs w:val="24"/>
        </w:rPr>
      </w:pPr>
      <w:r w:rsidRPr="00427109">
        <w:rPr>
          <w:rFonts w:ascii="Times New Roman" w:eastAsia="Times New Roman" w:hAnsi="Times New Roman" w:cs="Times New Roman"/>
          <w:sz w:val="24"/>
          <w:szCs w:val="24"/>
        </w:rPr>
        <w:t xml:space="preserve">Bashir B.M, Saddiku M.S, S.P Agbo, S.A Maiyaki, </w:t>
      </w:r>
      <w:r w:rsidRPr="00427109">
        <w:rPr>
          <w:rFonts w:ascii="Times New Roman" w:eastAsia="Times New Roman" w:hAnsi="Times New Roman" w:cs="Times New Roman"/>
          <w:b/>
          <w:sz w:val="24"/>
          <w:szCs w:val="24"/>
        </w:rPr>
        <w:t>A. M Koko</w:t>
      </w:r>
    </w:p>
    <w:p w14:paraId="0F74F42D" w14:textId="05EFED95" w:rsidR="00F60EBE" w:rsidRPr="00EA4CEA" w:rsidRDefault="00CF15C3" w:rsidP="00CF15C3">
      <w:pPr>
        <w:pStyle w:val="ListParagraph"/>
        <w:spacing w:after="0" w:line="276" w:lineRule="auto"/>
        <w:ind w:left="450"/>
        <w:rPr>
          <w:rFonts w:ascii="Times New Roman" w:eastAsia="Times New Roman" w:hAnsi="Times New Roman" w:cs="Times New Roman"/>
          <w:sz w:val="24"/>
          <w:szCs w:val="24"/>
        </w:rPr>
      </w:pPr>
      <w:r w:rsidRPr="00427109">
        <w:rPr>
          <w:rFonts w:ascii="Times New Roman" w:eastAsia="Times New Roman" w:hAnsi="Times New Roman" w:cs="Times New Roman"/>
          <w:sz w:val="24"/>
          <w:szCs w:val="24"/>
        </w:rPr>
        <w:t xml:space="preserve">  Adenomatous Polyposis Coli in North-Western Nigeria: A rare Case. Int J Res</w:t>
      </w:r>
      <w:r>
        <w:rPr>
          <w:rFonts w:ascii="Times New Roman" w:eastAsia="Times New Roman" w:hAnsi="Times New Roman" w:cs="Times New Roman"/>
          <w:sz w:val="24"/>
          <w:szCs w:val="24"/>
        </w:rPr>
        <w:t xml:space="preserve"> &amp;</w:t>
      </w:r>
      <w:r w:rsidRPr="00427109">
        <w:rPr>
          <w:rFonts w:ascii="Times New Roman" w:eastAsia="Times New Roman" w:hAnsi="Times New Roman" w:cs="Times New Roman"/>
          <w:sz w:val="24"/>
          <w:szCs w:val="24"/>
        </w:rPr>
        <w:t xml:space="preserve"> Rev. 2016;3(9):40-42</w:t>
      </w:r>
      <w:r>
        <w:rPr>
          <w:rFonts w:ascii="Times New Roman" w:eastAsia="Times New Roman" w:hAnsi="Times New Roman" w:cs="Times New Roman"/>
          <w:sz w:val="24"/>
          <w:szCs w:val="24"/>
        </w:rPr>
        <w:t>. E-ISSN:2349-9788; P-ISSN:2454-2237</w:t>
      </w:r>
    </w:p>
    <w:p w14:paraId="1F3DFB45" w14:textId="77777777" w:rsidR="00CF15C3" w:rsidRDefault="00CF15C3" w:rsidP="00CF15C3">
      <w:pPr>
        <w:pStyle w:val="ListParagraph"/>
        <w:ind w:left="450"/>
        <w:rPr>
          <w:rFonts w:ascii="Times New Roman" w:hAnsi="Times New Roman" w:cs="Times New Roman"/>
          <w:sz w:val="24"/>
          <w:szCs w:val="24"/>
        </w:rPr>
      </w:pPr>
    </w:p>
    <w:p w14:paraId="661CDAA1" w14:textId="77777777" w:rsidR="00F60EBE" w:rsidRPr="00427109" w:rsidRDefault="00F60EBE" w:rsidP="00F60EBE">
      <w:pPr>
        <w:pStyle w:val="ListParagraph"/>
        <w:numPr>
          <w:ilvl w:val="0"/>
          <w:numId w:val="1"/>
        </w:numPr>
        <w:spacing w:after="0" w:line="276" w:lineRule="auto"/>
        <w:rPr>
          <w:rFonts w:ascii="Times New Roman" w:eastAsia="Times New Roman" w:hAnsi="Times New Roman" w:cs="Times New Roman"/>
          <w:sz w:val="24"/>
          <w:szCs w:val="24"/>
        </w:rPr>
      </w:pPr>
      <w:r w:rsidRPr="00427109">
        <w:rPr>
          <w:rFonts w:ascii="Times New Roman" w:eastAsia="Times New Roman" w:hAnsi="Times New Roman" w:cs="Times New Roman"/>
          <w:sz w:val="24"/>
          <w:szCs w:val="24"/>
        </w:rPr>
        <w:t xml:space="preserve">Nasiru Jinjiri Ismail, Ali Lasseini, </w:t>
      </w:r>
      <w:r w:rsidRPr="00427109">
        <w:rPr>
          <w:rFonts w:ascii="Times New Roman" w:eastAsia="Times New Roman" w:hAnsi="Times New Roman" w:cs="Times New Roman"/>
          <w:b/>
          <w:sz w:val="24"/>
          <w:szCs w:val="24"/>
        </w:rPr>
        <w:t>Aliyu Muhammad Koko</w:t>
      </w:r>
      <w:r w:rsidRPr="00427109">
        <w:rPr>
          <w:rFonts w:ascii="Times New Roman" w:eastAsia="Times New Roman" w:hAnsi="Times New Roman" w:cs="Times New Roman"/>
          <w:sz w:val="24"/>
          <w:szCs w:val="24"/>
        </w:rPr>
        <w:t>, Bello B. Shehu</w:t>
      </w:r>
    </w:p>
    <w:p w14:paraId="7BFC51B7" w14:textId="734581E4" w:rsidR="00F60EBE" w:rsidRDefault="00F60EBE" w:rsidP="00F60EBE">
      <w:pPr>
        <w:pStyle w:val="ListParagraph"/>
        <w:spacing w:after="0" w:line="276" w:lineRule="auto"/>
        <w:ind w:left="450"/>
        <w:rPr>
          <w:rFonts w:ascii="Times New Roman" w:eastAsia="Times New Roman" w:hAnsi="Times New Roman" w:cs="Times New Roman"/>
          <w:sz w:val="24"/>
          <w:szCs w:val="24"/>
        </w:rPr>
      </w:pPr>
      <w:r w:rsidRPr="00427109">
        <w:rPr>
          <w:rFonts w:ascii="Times New Roman" w:eastAsia="Times New Roman" w:hAnsi="Times New Roman" w:cs="Times New Roman"/>
          <w:sz w:val="24"/>
          <w:szCs w:val="24"/>
        </w:rPr>
        <w:t xml:space="preserve">  Clinical profile of Spina Bifida Cystica; Six-Year Review from a Regional Centre, in Nigeria. International Journal of Research and Review.2017;4(5):100-104</w:t>
      </w:r>
      <w:r>
        <w:rPr>
          <w:rFonts w:ascii="Times New Roman" w:eastAsia="Times New Roman" w:hAnsi="Times New Roman" w:cs="Times New Roman"/>
          <w:sz w:val="24"/>
          <w:szCs w:val="24"/>
        </w:rPr>
        <w:t>. E-ISSN:2349-9788; P-ISSN: 2454-2237</w:t>
      </w:r>
    </w:p>
    <w:p w14:paraId="5A255AE5" w14:textId="77777777" w:rsidR="00F60EBE" w:rsidRDefault="00F60EBE" w:rsidP="00F60EBE">
      <w:pPr>
        <w:pStyle w:val="ListParagraph"/>
        <w:ind w:left="450"/>
        <w:rPr>
          <w:rFonts w:ascii="Times New Roman" w:hAnsi="Times New Roman" w:cs="Times New Roman"/>
          <w:sz w:val="24"/>
          <w:szCs w:val="24"/>
        </w:rPr>
      </w:pPr>
    </w:p>
    <w:p w14:paraId="55338690" w14:textId="77777777" w:rsidR="00797BC1" w:rsidRPr="00427109" w:rsidRDefault="00797BC1" w:rsidP="00797BC1">
      <w:pPr>
        <w:pStyle w:val="ListParagraph"/>
        <w:numPr>
          <w:ilvl w:val="0"/>
          <w:numId w:val="1"/>
        </w:numPr>
        <w:spacing w:after="0" w:line="276" w:lineRule="auto"/>
        <w:rPr>
          <w:rFonts w:ascii="Times New Roman" w:eastAsia="Times New Roman" w:hAnsi="Times New Roman" w:cs="Times New Roman"/>
          <w:sz w:val="24"/>
          <w:szCs w:val="24"/>
        </w:rPr>
      </w:pPr>
      <w:r w:rsidRPr="00427109">
        <w:rPr>
          <w:rFonts w:ascii="Times New Roman" w:eastAsia="Times New Roman" w:hAnsi="Times New Roman" w:cs="Times New Roman"/>
          <w:sz w:val="24"/>
          <w:szCs w:val="24"/>
        </w:rPr>
        <w:t xml:space="preserve">Nasiru Jinjiri Ismail, Ali Lasseini, </w:t>
      </w:r>
      <w:r w:rsidRPr="00427109">
        <w:rPr>
          <w:rFonts w:ascii="Times New Roman" w:eastAsia="Times New Roman" w:hAnsi="Times New Roman" w:cs="Times New Roman"/>
          <w:b/>
          <w:sz w:val="24"/>
          <w:szCs w:val="24"/>
        </w:rPr>
        <w:t>Aliyu Muhammad Koko</w:t>
      </w:r>
      <w:r w:rsidRPr="00427109">
        <w:rPr>
          <w:rFonts w:ascii="Times New Roman" w:eastAsia="Times New Roman" w:hAnsi="Times New Roman" w:cs="Times New Roman"/>
          <w:sz w:val="24"/>
          <w:szCs w:val="24"/>
        </w:rPr>
        <w:t>, Bello Bala Shehu.</w:t>
      </w:r>
    </w:p>
    <w:p w14:paraId="34BE158F" w14:textId="01CD4FD9" w:rsidR="00797BC1" w:rsidRDefault="00797BC1" w:rsidP="00797BC1">
      <w:pPr>
        <w:pStyle w:val="ListParagraph"/>
        <w:spacing w:after="0" w:line="276" w:lineRule="auto"/>
        <w:ind w:left="450"/>
        <w:rPr>
          <w:rFonts w:ascii="Times New Roman" w:eastAsia="Times New Roman" w:hAnsi="Times New Roman" w:cs="Times New Roman"/>
          <w:sz w:val="24"/>
          <w:szCs w:val="24"/>
        </w:rPr>
      </w:pPr>
      <w:r w:rsidRPr="00427109">
        <w:rPr>
          <w:rFonts w:ascii="Times New Roman" w:eastAsia="Times New Roman" w:hAnsi="Times New Roman" w:cs="Times New Roman"/>
          <w:sz w:val="24"/>
          <w:szCs w:val="24"/>
        </w:rPr>
        <w:t>Mastoid Osteoma: Report of a case and literature review. Saudi J Health Sci, 2017;6:176-8</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DOI:10.4103/sjhs.sjhs</w:t>
      </w:r>
      <w:proofErr w:type="gramEnd"/>
      <w:r>
        <w:rPr>
          <w:rFonts w:ascii="Times New Roman" w:eastAsia="Times New Roman" w:hAnsi="Times New Roman" w:cs="Times New Roman"/>
          <w:sz w:val="24"/>
          <w:szCs w:val="24"/>
        </w:rPr>
        <w:t>_48_17</w:t>
      </w:r>
    </w:p>
    <w:p w14:paraId="3628C5A8" w14:textId="77777777" w:rsidR="00797BC1" w:rsidRDefault="00797BC1" w:rsidP="00797BC1">
      <w:pPr>
        <w:pStyle w:val="ListParagraph"/>
        <w:ind w:left="450"/>
        <w:rPr>
          <w:rFonts w:ascii="Times New Roman" w:hAnsi="Times New Roman" w:cs="Times New Roman"/>
          <w:sz w:val="24"/>
          <w:szCs w:val="24"/>
        </w:rPr>
      </w:pPr>
    </w:p>
    <w:p w14:paraId="02FE3B99" w14:textId="77777777" w:rsidR="00797BC1" w:rsidRPr="00427109" w:rsidRDefault="00797BC1" w:rsidP="00797BC1">
      <w:pPr>
        <w:pStyle w:val="ListParagraph"/>
        <w:numPr>
          <w:ilvl w:val="0"/>
          <w:numId w:val="1"/>
        </w:numPr>
        <w:spacing w:after="0" w:line="276" w:lineRule="auto"/>
        <w:rPr>
          <w:rFonts w:ascii="Times New Roman" w:eastAsia="Times New Roman" w:hAnsi="Times New Roman" w:cs="Times New Roman"/>
          <w:sz w:val="24"/>
          <w:szCs w:val="24"/>
        </w:rPr>
      </w:pPr>
      <w:r w:rsidRPr="00427109">
        <w:rPr>
          <w:rFonts w:ascii="Times New Roman" w:eastAsia="Times New Roman" w:hAnsi="Times New Roman" w:cs="Times New Roman"/>
          <w:b/>
          <w:sz w:val="24"/>
          <w:szCs w:val="24"/>
        </w:rPr>
        <w:t>Koko AM</w:t>
      </w:r>
      <w:r w:rsidRPr="00427109">
        <w:rPr>
          <w:rFonts w:ascii="Times New Roman" w:eastAsia="Times New Roman" w:hAnsi="Times New Roman" w:cs="Times New Roman"/>
          <w:sz w:val="24"/>
          <w:szCs w:val="24"/>
        </w:rPr>
        <w:t>, Ismail NJ, Lasseini A, Shehu BB. (2017)</w:t>
      </w:r>
    </w:p>
    <w:p w14:paraId="6E4119B9" w14:textId="36FC255B" w:rsidR="00797BC1" w:rsidRPr="00427109" w:rsidRDefault="00797BC1" w:rsidP="00797BC1">
      <w:pPr>
        <w:pStyle w:val="ListParagraph"/>
        <w:spacing w:after="0" w:line="276" w:lineRule="auto"/>
        <w:ind w:left="450"/>
        <w:rPr>
          <w:rFonts w:ascii="Times New Roman" w:eastAsia="Times New Roman" w:hAnsi="Times New Roman" w:cs="Times New Roman"/>
          <w:sz w:val="24"/>
          <w:szCs w:val="24"/>
        </w:rPr>
      </w:pPr>
      <w:r w:rsidRPr="00427109">
        <w:rPr>
          <w:rFonts w:ascii="Times New Roman" w:eastAsia="Times New Roman" w:hAnsi="Times New Roman" w:cs="Times New Roman"/>
          <w:sz w:val="24"/>
          <w:szCs w:val="24"/>
        </w:rPr>
        <w:t>Characteristics and short-term surgical outcome of neonatal neurosurgical conditions.</w:t>
      </w:r>
      <w:r>
        <w:rPr>
          <w:rFonts w:ascii="Times New Roman" w:eastAsia="Times New Roman" w:hAnsi="Times New Roman" w:cs="Times New Roman"/>
          <w:sz w:val="24"/>
          <w:szCs w:val="24"/>
        </w:rPr>
        <w:t xml:space="preserve"> </w:t>
      </w:r>
      <w:r w:rsidRPr="00427109">
        <w:rPr>
          <w:rFonts w:ascii="Times New Roman" w:eastAsia="Times New Roman" w:hAnsi="Times New Roman" w:cs="Times New Roman"/>
          <w:sz w:val="24"/>
          <w:szCs w:val="24"/>
        </w:rPr>
        <w:t>T</w:t>
      </w:r>
      <w:r w:rsidR="005C1910">
        <w:rPr>
          <w:rFonts w:ascii="Times New Roman" w:eastAsia="Times New Roman" w:hAnsi="Times New Roman" w:cs="Times New Roman"/>
          <w:sz w:val="24"/>
          <w:szCs w:val="24"/>
        </w:rPr>
        <w:t>JOG</w:t>
      </w:r>
      <w:r w:rsidRPr="00427109">
        <w:rPr>
          <w:rFonts w:ascii="Times New Roman" w:eastAsia="Times New Roman" w:hAnsi="Times New Roman" w:cs="Times New Roman"/>
          <w:sz w:val="24"/>
          <w:szCs w:val="24"/>
        </w:rPr>
        <w:t>,</w:t>
      </w:r>
      <w:r w:rsidR="005C1910">
        <w:rPr>
          <w:rFonts w:ascii="Times New Roman" w:eastAsia="Times New Roman" w:hAnsi="Times New Roman" w:cs="Times New Roman"/>
          <w:sz w:val="24"/>
          <w:szCs w:val="24"/>
        </w:rPr>
        <w:t xml:space="preserve"> Published Abstracts of papers presented at the Annual Scientific Conference and the 51</w:t>
      </w:r>
      <w:r w:rsidR="005C1910" w:rsidRPr="005C1910">
        <w:rPr>
          <w:rFonts w:ascii="Times New Roman" w:eastAsia="Times New Roman" w:hAnsi="Times New Roman" w:cs="Times New Roman"/>
          <w:sz w:val="24"/>
          <w:szCs w:val="24"/>
          <w:vertAlign w:val="superscript"/>
        </w:rPr>
        <w:t>st</w:t>
      </w:r>
      <w:r w:rsidR="005C1910">
        <w:rPr>
          <w:rFonts w:ascii="Times New Roman" w:eastAsia="Times New Roman" w:hAnsi="Times New Roman" w:cs="Times New Roman"/>
          <w:sz w:val="24"/>
          <w:szCs w:val="24"/>
        </w:rPr>
        <w:t xml:space="preserve"> Annual General Meeting of The Society of Gynaecology and Obstetrics of Nigeria (SOGON), Held in Giginya Coral Hotel Sokoto, Nigeria. 19</w:t>
      </w:r>
      <w:r w:rsidR="005C1910" w:rsidRPr="005C1910">
        <w:rPr>
          <w:rFonts w:ascii="Times New Roman" w:eastAsia="Times New Roman" w:hAnsi="Times New Roman" w:cs="Times New Roman"/>
          <w:sz w:val="24"/>
          <w:szCs w:val="24"/>
          <w:vertAlign w:val="superscript"/>
        </w:rPr>
        <w:t>th</w:t>
      </w:r>
      <w:r w:rsidR="005C1910">
        <w:rPr>
          <w:rFonts w:ascii="Times New Roman" w:eastAsia="Times New Roman" w:hAnsi="Times New Roman" w:cs="Times New Roman"/>
          <w:sz w:val="24"/>
          <w:szCs w:val="24"/>
        </w:rPr>
        <w:t xml:space="preserve"> November-25</w:t>
      </w:r>
      <w:r w:rsidR="005C1910" w:rsidRPr="005C1910">
        <w:rPr>
          <w:rFonts w:ascii="Times New Roman" w:eastAsia="Times New Roman" w:hAnsi="Times New Roman" w:cs="Times New Roman"/>
          <w:sz w:val="24"/>
          <w:szCs w:val="24"/>
          <w:vertAlign w:val="superscript"/>
        </w:rPr>
        <w:t>th</w:t>
      </w:r>
      <w:r w:rsidR="005C1910">
        <w:rPr>
          <w:rFonts w:ascii="Times New Roman" w:eastAsia="Times New Roman" w:hAnsi="Times New Roman" w:cs="Times New Roman"/>
          <w:sz w:val="24"/>
          <w:szCs w:val="24"/>
        </w:rPr>
        <w:t xml:space="preserve"> November,</w:t>
      </w:r>
      <w:r w:rsidRPr="00427109">
        <w:rPr>
          <w:rFonts w:ascii="Times New Roman" w:eastAsia="Times New Roman" w:hAnsi="Times New Roman" w:cs="Times New Roman"/>
          <w:sz w:val="24"/>
          <w:szCs w:val="24"/>
        </w:rPr>
        <w:t xml:space="preserve"> 2017;34(1):</w:t>
      </w:r>
      <w:r w:rsidR="0044267D">
        <w:rPr>
          <w:rFonts w:ascii="Times New Roman" w:eastAsia="Times New Roman" w:hAnsi="Times New Roman" w:cs="Times New Roman"/>
          <w:sz w:val="24"/>
          <w:szCs w:val="24"/>
        </w:rPr>
        <w:t xml:space="preserve"> </w:t>
      </w:r>
      <w:r w:rsidRPr="00427109">
        <w:rPr>
          <w:rFonts w:ascii="Times New Roman" w:eastAsia="Times New Roman" w:hAnsi="Times New Roman" w:cs="Times New Roman"/>
          <w:sz w:val="24"/>
          <w:szCs w:val="24"/>
        </w:rPr>
        <w:t>S101</w:t>
      </w:r>
      <w:r w:rsidR="0077602D">
        <w:rPr>
          <w:rFonts w:ascii="Times New Roman" w:eastAsia="Times New Roman" w:hAnsi="Times New Roman" w:cs="Times New Roman"/>
          <w:sz w:val="24"/>
          <w:szCs w:val="24"/>
        </w:rPr>
        <w:t xml:space="preserve">. </w:t>
      </w:r>
      <w:r w:rsidR="005C1910">
        <w:rPr>
          <w:rFonts w:ascii="Times New Roman" w:eastAsia="Times New Roman" w:hAnsi="Times New Roman" w:cs="Times New Roman"/>
          <w:sz w:val="24"/>
          <w:szCs w:val="24"/>
        </w:rPr>
        <w:t>ISSN:0189 5117, 2543-148X</w:t>
      </w:r>
    </w:p>
    <w:p w14:paraId="0A0528E3" w14:textId="77777777" w:rsidR="00797BC1" w:rsidRDefault="00797BC1" w:rsidP="00797BC1">
      <w:pPr>
        <w:pStyle w:val="ListParagraph"/>
        <w:ind w:left="450"/>
        <w:rPr>
          <w:rFonts w:ascii="Times New Roman" w:hAnsi="Times New Roman" w:cs="Times New Roman"/>
          <w:sz w:val="24"/>
          <w:szCs w:val="24"/>
        </w:rPr>
      </w:pPr>
    </w:p>
    <w:p w14:paraId="4A81D6DA" w14:textId="77777777" w:rsidR="0044267D" w:rsidRDefault="00D678FD" w:rsidP="00D678FD">
      <w:pPr>
        <w:pStyle w:val="ListParagraph"/>
        <w:numPr>
          <w:ilvl w:val="0"/>
          <w:numId w:val="1"/>
        </w:numPr>
        <w:spacing w:after="0" w:line="276" w:lineRule="auto"/>
        <w:rPr>
          <w:rFonts w:ascii="Times New Roman" w:eastAsia="Times New Roman" w:hAnsi="Times New Roman" w:cs="Times New Roman"/>
          <w:sz w:val="24"/>
          <w:szCs w:val="24"/>
        </w:rPr>
      </w:pPr>
      <w:r w:rsidRPr="00A5033E">
        <w:rPr>
          <w:rFonts w:ascii="Times New Roman" w:eastAsia="Times New Roman" w:hAnsi="Times New Roman" w:cs="Times New Roman"/>
          <w:b/>
          <w:sz w:val="24"/>
          <w:szCs w:val="24"/>
        </w:rPr>
        <w:t>Koko AM</w:t>
      </w:r>
      <w:r w:rsidRPr="00A5033E">
        <w:rPr>
          <w:rFonts w:ascii="Times New Roman" w:eastAsia="Times New Roman" w:hAnsi="Times New Roman" w:cs="Times New Roman"/>
          <w:sz w:val="24"/>
          <w:szCs w:val="24"/>
        </w:rPr>
        <w:t xml:space="preserve">, Ismail NJ, Lasseini A, Shehu BB. (2017). Unusual presentation of neural tube defects in a newborn: Report of two cases. </w:t>
      </w:r>
    </w:p>
    <w:p w14:paraId="5BBB2FEC" w14:textId="721C4FC5" w:rsidR="00D678FD" w:rsidRDefault="00D678FD" w:rsidP="0044267D">
      <w:pPr>
        <w:pStyle w:val="ListParagraph"/>
        <w:spacing w:after="0" w:line="276" w:lineRule="auto"/>
        <w:ind w:left="450"/>
        <w:rPr>
          <w:rFonts w:ascii="Times New Roman" w:eastAsia="Times New Roman" w:hAnsi="Times New Roman" w:cs="Times New Roman"/>
          <w:sz w:val="24"/>
          <w:szCs w:val="24"/>
        </w:rPr>
      </w:pPr>
      <w:r w:rsidRPr="00A5033E">
        <w:rPr>
          <w:rFonts w:ascii="Times New Roman" w:eastAsia="Times New Roman" w:hAnsi="Times New Roman" w:cs="Times New Roman"/>
          <w:sz w:val="24"/>
          <w:szCs w:val="24"/>
        </w:rPr>
        <w:t>TJOG,</w:t>
      </w:r>
      <w:r w:rsidR="005C1910">
        <w:rPr>
          <w:rFonts w:ascii="Times New Roman" w:eastAsia="Times New Roman" w:hAnsi="Times New Roman" w:cs="Times New Roman"/>
          <w:sz w:val="24"/>
          <w:szCs w:val="24"/>
        </w:rPr>
        <w:t xml:space="preserve"> Published Abstracts of papers presented at the Annual Scientific Conference and the 51</w:t>
      </w:r>
      <w:r w:rsidR="005C1910" w:rsidRPr="005C1910">
        <w:rPr>
          <w:rFonts w:ascii="Times New Roman" w:eastAsia="Times New Roman" w:hAnsi="Times New Roman" w:cs="Times New Roman"/>
          <w:sz w:val="24"/>
          <w:szCs w:val="24"/>
          <w:vertAlign w:val="superscript"/>
        </w:rPr>
        <w:t>st</w:t>
      </w:r>
      <w:r w:rsidR="005C1910">
        <w:rPr>
          <w:rFonts w:ascii="Times New Roman" w:eastAsia="Times New Roman" w:hAnsi="Times New Roman" w:cs="Times New Roman"/>
          <w:sz w:val="24"/>
          <w:szCs w:val="24"/>
        </w:rPr>
        <w:t xml:space="preserve"> Annual General Meeting of The Society of Gynaecology and Obstetrics of Nigeria (SOGON), Held in Giginya Coral Hotel Sokoto, Nigeria. 19</w:t>
      </w:r>
      <w:r w:rsidR="005C1910" w:rsidRPr="005C1910">
        <w:rPr>
          <w:rFonts w:ascii="Times New Roman" w:eastAsia="Times New Roman" w:hAnsi="Times New Roman" w:cs="Times New Roman"/>
          <w:sz w:val="24"/>
          <w:szCs w:val="24"/>
          <w:vertAlign w:val="superscript"/>
        </w:rPr>
        <w:t>th</w:t>
      </w:r>
      <w:r w:rsidR="005C1910">
        <w:rPr>
          <w:rFonts w:ascii="Times New Roman" w:eastAsia="Times New Roman" w:hAnsi="Times New Roman" w:cs="Times New Roman"/>
          <w:sz w:val="24"/>
          <w:szCs w:val="24"/>
        </w:rPr>
        <w:t xml:space="preserve"> November-25</w:t>
      </w:r>
      <w:r w:rsidR="005C1910" w:rsidRPr="005C1910">
        <w:rPr>
          <w:rFonts w:ascii="Times New Roman" w:eastAsia="Times New Roman" w:hAnsi="Times New Roman" w:cs="Times New Roman"/>
          <w:sz w:val="24"/>
          <w:szCs w:val="24"/>
          <w:vertAlign w:val="superscript"/>
        </w:rPr>
        <w:t>th</w:t>
      </w:r>
      <w:r w:rsidR="005C1910">
        <w:rPr>
          <w:rFonts w:ascii="Times New Roman" w:eastAsia="Times New Roman" w:hAnsi="Times New Roman" w:cs="Times New Roman"/>
          <w:sz w:val="24"/>
          <w:szCs w:val="24"/>
        </w:rPr>
        <w:t xml:space="preserve"> November,</w:t>
      </w:r>
      <w:r w:rsidR="005C1910" w:rsidRPr="00427109">
        <w:rPr>
          <w:rFonts w:ascii="Times New Roman" w:eastAsia="Times New Roman" w:hAnsi="Times New Roman" w:cs="Times New Roman"/>
          <w:sz w:val="24"/>
          <w:szCs w:val="24"/>
        </w:rPr>
        <w:t xml:space="preserve"> 20</w:t>
      </w:r>
      <w:r w:rsidR="005C1910">
        <w:rPr>
          <w:rFonts w:ascii="Times New Roman" w:eastAsia="Times New Roman" w:hAnsi="Times New Roman" w:cs="Times New Roman"/>
          <w:sz w:val="24"/>
          <w:szCs w:val="24"/>
        </w:rPr>
        <w:t>17. ISSN:0189 5117</w:t>
      </w:r>
      <w:r w:rsidRPr="00A5033E">
        <w:rPr>
          <w:rFonts w:ascii="Times New Roman" w:eastAsia="Times New Roman" w:hAnsi="Times New Roman" w:cs="Times New Roman"/>
          <w:sz w:val="24"/>
          <w:szCs w:val="24"/>
        </w:rPr>
        <w:t xml:space="preserve"> 2017;34(1): S97-98</w:t>
      </w:r>
      <w:r>
        <w:rPr>
          <w:rFonts w:ascii="Times New Roman" w:eastAsia="Times New Roman" w:hAnsi="Times New Roman" w:cs="Times New Roman"/>
          <w:sz w:val="24"/>
          <w:szCs w:val="24"/>
        </w:rPr>
        <w:t>. ISSN-:0189-5117, 2543-148X</w:t>
      </w:r>
    </w:p>
    <w:p w14:paraId="432D2BF5" w14:textId="77777777" w:rsidR="0044267D" w:rsidRDefault="0044267D" w:rsidP="0044267D">
      <w:pPr>
        <w:pStyle w:val="ListParagraph"/>
        <w:spacing w:after="0" w:line="276" w:lineRule="auto"/>
        <w:ind w:left="450"/>
        <w:rPr>
          <w:rFonts w:ascii="Times New Roman" w:eastAsia="Times New Roman" w:hAnsi="Times New Roman" w:cs="Times New Roman"/>
          <w:sz w:val="24"/>
          <w:szCs w:val="24"/>
        </w:rPr>
      </w:pPr>
    </w:p>
    <w:p w14:paraId="7AB66509" w14:textId="77777777" w:rsidR="00D678FD" w:rsidRPr="00A5033E" w:rsidRDefault="00D678FD" w:rsidP="00D678FD">
      <w:pPr>
        <w:pStyle w:val="ListParagraph"/>
        <w:numPr>
          <w:ilvl w:val="0"/>
          <w:numId w:val="1"/>
        </w:numPr>
        <w:rPr>
          <w:rFonts w:ascii="Times New Roman" w:hAnsi="Times New Roman" w:cs="Times New Roman"/>
          <w:sz w:val="24"/>
          <w:szCs w:val="24"/>
        </w:rPr>
      </w:pPr>
      <w:r w:rsidRPr="00A5033E">
        <w:rPr>
          <w:rFonts w:ascii="Times New Roman" w:eastAsia="Times New Roman" w:hAnsi="Times New Roman" w:cs="Times New Roman"/>
          <w:b/>
          <w:sz w:val="24"/>
          <w:szCs w:val="24"/>
        </w:rPr>
        <w:t>A.M Koko</w:t>
      </w:r>
      <w:r w:rsidRPr="00A5033E">
        <w:rPr>
          <w:rFonts w:ascii="Times New Roman" w:eastAsia="Times New Roman" w:hAnsi="Times New Roman" w:cs="Times New Roman"/>
          <w:sz w:val="24"/>
          <w:szCs w:val="24"/>
        </w:rPr>
        <w:t>, N. J Ismail, A. Lasseini and B.B. Shehu (2017)</w:t>
      </w:r>
      <w:r w:rsidRPr="00A5033E">
        <w:rPr>
          <w:rFonts w:ascii="Times New Roman" w:eastAsia="Times New Roman" w:hAnsi="Times New Roman" w:cs="Times New Roman"/>
          <w:b/>
          <w:sz w:val="24"/>
          <w:szCs w:val="24"/>
        </w:rPr>
        <w:t xml:space="preserve">. </w:t>
      </w:r>
    </w:p>
    <w:p w14:paraId="6DFB460C" w14:textId="267A229A" w:rsidR="00D678FD" w:rsidRDefault="00D678FD" w:rsidP="00D678FD">
      <w:pPr>
        <w:pStyle w:val="ListParagraph"/>
        <w:spacing w:after="0" w:line="276" w:lineRule="auto"/>
        <w:ind w:left="450"/>
        <w:rPr>
          <w:rFonts w:ascii="Times New Roman" w:hAnsi="Times New Roman" w:cs="Times New Roman"/>
          <w:sz w:val="24"/>
          <w:szCs w:val="24"/>
        </w:rPr>
      </w:pPr>
      <w:r w:rsidRPr="00427109">
        <w:rPr>
          <w:rFonts w:ascii="Times New Roman" w:eastAsia="Times New Roman" w:hAnsi="Times New Roman" w:cs="Times New Roman"/>
          <w:sz w:val="24"/>
          <w:szCs w:val="24"/>
        </w:rPr>
        <w:t>Camel bite: an uncommon cause of penetrating head injury in a preteenager. British Journal of Neurosurgery,</w:t>
      </w:r>
      <w:r>
        <w:rPr>
          <w:rFonts w:ascii="Times New Roman" w:eastAsia="Times New Roman" w:hAnsi="Times New Roman" w:cs="Times New Roman"/>
          <w:sz w:val="24"/>
          <w:szCs w:val="24"/>
        </w:rPr>
        <w:t xml:space="preserve"> </w:t>
      </w:r>
      <w:r w:rsidRPr="00427109">
        <w:rPr>
          <w:rFonts w:ascii="Times New Roman" w:eastAsia="Times New Roman" w:hAnsi="Times New Roman" w:cs="Times New Roman"/>
          <w:sz w:val="24"/>
          <w:szCs w:val="24"/>
        </w:rPr>
        <w:t xml:space="preserve">DOI: </w:t>
      </w:r>
      <w:bookmarkStart w:id="2" w:name="_Hlk530084129"/>
      <w:r w:rsidRPr="00427109">
        <w:rPr>
          <w:rFonts w:ascii="Times New Roman" w:eastAsia="Times New Roman" w:hAnsi="Times New Roman" w:cs="Times New Roman"/>
          <w:sz w:val="24"/>
          <w:szCs w:val="24"/>
        </w:rPr>
        <w:t>10.1080/02688697.2017.1392095</w:t>
      </w:r>
      <w:bookmarkEnd w:id="2"/>
    </w:p>
    <w:p w14:paraId="61F1DF3B" w14:textId="77777777" w:rsidR="00410A98" w:rsidRPr="00410A98" w:rsidRDefault="00410A98" w:rsidP="00410A98">
      <w:pPr>
        <w:pStyle w:val="ListParagraph"/>
        <w:ind w:left="450"/>
        <w:rPr>
          <w:rFonts w:ascii="Times New Roman" w:hAnsi="Times New Roman" w:cs="Times New Roman"/>
          <w:sz w:val="24"/>
          <w:szCs w:val="24"/>
        </w:rPr>
      </w:pPr>
    </w:p>
    <w:p w14:paraId="69CFA8FC" w14:textId="77777777" w:rsidR="00D678FD" w:rsidRPr="00D678FD" w:rsidRDefault="00D678FD" w:rsidP="00D678FD">
      <w:pPr>
        <w:pStyle w:val="ListParagraph"/>
        <w:numPr>
          <w:ilvl w:val="0"/>
          <w:numId w:val="1"/>
        </w:numPr>
        <w:rPr>
          <w:rStyle w:val="Hyperlink"/>
          <w:rFonts w:ascii="Times New Roman" w:hAnsi="Times New Roman" w:cs="Times New Roman"/>
          <w:color w:val="auto"/>
          <w:sz w:val="24"/>
          <w:szCs w:val="24"/>
          <w:u w:val="none"/>
        </w:rPr>
      </w:pPr>
      <w:r w:rsidRPr="00A5033E">
        <w:rPr>
          <w:rFonts w:ascii="Times New Roman" w:eastAsia="Times New Roman" w:hAnsi="Times New Roman" w:cs="Times New Roman"/>
          <w:b/>
          <w:sz w:val="24"/>
          <w:szCs w:val="24"/>
        </w:rPr>
        <w:t>A.M Koko</w:t>
      </w:r>
      <w:r w:rsidRPr="00A5033E">
        <w:rPr>
          <w:rFonts w:ascii="Times New Roman" w:eastAsia="Times New Roman" w:hAnsi="Times New Roman" w:cs="Times New Roman"/>
          <w:sz w:val="24"/>
          <w:szCs w:val="24"/>
        </w:rPr>
        <w:t xml:space="preserve">, N.J Ismail, B.B Shehu, A. Lasseini. Outcome analysis of ventriculo-peritoneal shunt procedures in hydrocephalus with and without myelomeningocele in Sub-Saharan Africa. Proceedings of the 2018 Spring meeting of the Society of British Neurological Surgeons. British Journal of Neurosurgery, </w:t>
      </w:r>
      <w:hyperlink r:id="rId7" w:history="1">
        <w:r w:rsidRPr="00A5033E">
          <w:rPr>
            <w:rStyle w:val="Hyperlink"/>
            <w:rFonts w:ascii="Times New Roman" w:eastAsia="Times New Roman" w:hAnsi="Times New Roman" w:cs="Times New Roman"/>
            <w:sz w:val="24"/>
            <w:szCs w:val="24"/>
          </w:rPr>
          <w:t>http://dx.doi.org/10.1080/02688697.2018.1471121</w:t>
        </w:r>
      </w:hyperlink>
    </w:p>
    <w:p w14:paraId="4C97777C" w14:textId="77777777" w:rsidR="00D678FD" w:rsidRPr="00D678FD" w:rsidRDefault="00D678FD" w:rsidP="00D678FD">
      <w:pPr>
        <w:pStyle w:val="ListParagraph"/>
        <w:ind w:left="450"/>
        <w:rPr>
          <w:rFonts w:ascii="Times New Roman" w:hAnsi="Times New Roman" w:cs="Times New Roman"/>
          <w:sz w:val="24"/>
          <w:szCs w:val="24"/>
        </w:rPr>
      </w:pPr>
    </w:p>
    <w:p w14:paraId="70EF3A59" w14:textId="3A27C172" w:rsidR="00D678FD" w:rsidRPr="005D356B" w:rsidRDefault="00D15EB1" w:rsidP="00D678FD">
      <w:pPr>
        <w:pStyle w:val="ListParagraph"/>
        <w:numPr>
          <w:ilvl w:val="0"/>
          <w:numId w:val="1"/>
        </w:numPr>
        <w:rPr>
          <w:rFonts w:ascii="Times New Roman" w:hAnsi="Times New Roman" w:cs="Times New Roman"/>
          <w:sz w:val="24"/>
          <w:szCs w:val="24"/>
        </w:rPr>
      </w:pPr>
      <w:r w:rsidRPr="00D15EB1">
        <w:rPr>
          <w:rFonts w:ascii="Times New Roman" w:hAnsi="Times New Roman" w:cs="Times New Roman"/>
          <w:color w:val="000000"/>
          <w:sz w:val="24"/>
          <w:szCs w:val="24"/>
          <w:lang w:val="en-GB"/>
        </w:rPr>
        <w:t xml:space="preserve"> </w:t>
      </w:r>
      <w:r w:rsidR="00D678FD" w:rsidRPr="00A5033E">
        <w:rPr>
          <w:rFonts w:ascii="Times New Roman" w:eastAsia="Times New Roman" w:hAnsi="Times New Roman" w:cs="Times New Roman"/>
          <w:b/>
          <w:sz w:val="24"/>
          <w:szCs w:val="24"/>
        </w:rPr>
        <w:t>Koko AM</w:t>
      </w:r>
      <w:r w:rsidR="00D678FD" w:rsidRPr="00A5033E">
        <w:rPr>
          <w:rFonts w:ascii="Times New Roman" w:eastAsia="Times New Roman" w:hAnsi="Times New Roman" w:cs="Times New Roman"/>
          <w:sz w:val="24"/>
          <w:szCs w:val="24"/>
        </w:rPr>
        <w:t>, Ismail NJ, Lasseini A. Burr Hole Drainage for Liquefied Extradural Hematoma: Case report and Review of Literature. I</w:t>
      </w:r>
      <w:r w:rsidR="00D678FD">
        <w:rPr>
          <w:rFonts w:ascii="Times New Roman" w:eastAsia="Times New Roman" w:hAnsi="Times New Roman" w:cs="Times New Roman"/>
          <w:sz w:val="24"/>
          <w:szCs w:val="24"/>
        </w:rPr>
        <w:t xml:space="preserve">nternational </w:t>
      </w:r>
      <w:r w:rsidR="00D678FD" w:rsidRPr="00A5033E">
        <w:rPr>
          <w:rFonts w:ascii="Times New Roman" w:eastAsia="Times New Roman" w:hAnsi="Times New Roman" w:cs="Times New Roman"/>
          <w:sz w:val="24"/>
          <w:szCs w:val="24"/>
        </w:rPr>
        <w:t>J</w:t>
      </w:r>
      <w:r w:rsidR="00D678FD">
        <w:rPr>
          <w:rFonts w:ascii="Times New Roman" w:eastAsia="Times New Roman" w:hAnsi="Times New Roman" w:cs="Times New Roman"/>
          <w:sz w:val="24"/>
          <w:szCs w:val="24"/>
        </w:rPr>
        <w:t xml:space="preserve">ournal of </w:t>
      </w:r>
      <w:r w:rsidR="00D678FD" w:rsidRPr="00A5033E">
        <w:rPr>
          <w:rFonts w:ascii="Times New Roman" w:eastAsia="Times New Roman" w:hAnsi="Times New Roman" w:cs="Times New Roman"/>
          <w:sz w:val="24"/>
          <w:szCs w:val="24"/>
        </w:rPr>
        <w:t>S</w:t>
      </w:r>
      <w:r w:rsidR="00D678FD">
        <w:rPr>
          <w:rFonts w:ascii="Times New Roman" w:eastAsia="Times New Roman" w:hAnsi="Times New Roman" w:cs="Times New Roman"/>
          <w:sz w:val="24"/>
          <w:szCs w:val="24"/>
        </w:rPr>
        <w:t xml:space="preserve">cience &amp; </w:t>
      </w:r>
      <w:r w:rsidR="00D678FD" w:rsidRPr="00A5033E">
        <w:rPr>
          <w:rFonts w:ascii="Times New Roman" w:eastAsia="Times New Roman" w:hAnsi="Times New Roman" w:cs="Times New Roman"/>
          <w:sz w:val="24"/>
          <w:szCs w:val="24"/>
        </w:rPr>
        <w:t>H</w:t>
      </w:r>
      <w:r w:rsidR="00D678FD">
        <w:rPr>
          <w:rFonts w:ascii="Times New Roman" w:eastAsia="Times New Roman" w:hAnsi="Times New Roman" w:cs="Times New Roman"/>
          <w:sz w:val="24"/>
          <w:szCs w:val="24"/>
        </w:rPr>
        <w:t xml:space="preserve">ealthcare </w:t>
      </w:r>
      <w:r w:rsidR="00D678FD" w:rsidRPr="00A5033E">
        <w:rPr>
          <w:rFonts w:ascii="Times New Roman" w:eastAsia="Times New Roman" w:hAnsi="Times New Roman" w:cs="Times New Roman"/>
          <w:sz w:val="24"/>
          <w:szCs w:val="24"/>
        </w:rPr>
        <w:t>R</w:t>
      </w:r>
      <w:r w:rsidR="00D678FD">
        <w:rPr>
          <w:rFonts w:ascii="Times New Roman" w:eastAsia="Times New Roman" w:hAnsi="Times New Roman" w:cs="Times New Roman"/>
          <w:sz w:val="24"/>
          <w:szCs w:val="24"/>
        </w:rPr>
        <w:t>esearch</w:t>
      </w:r>
      <w:r w:rsidR="00D678FD" w:rsidRPr="00A5033E">
        <w:rPr>
          <w:rFonts w:ascii="Times New Roman" w:eastAsia="Times New Roman" w:hAnsi="Times New Roman" w:cs="Times New Roman"/>
          <w:sz w:val="24"/>
          <w:szCs w:val="24"/>
        </w:rPr>
        <w:t>. 2018;3(4):17-19</w:t>
      </w:r>
      <w:r w:rsidR="00D678FD">
        <w:rPr>
          <w:rFonts w:ascii="Times New Roman" w:eastAsia="Times New Roman" w:hAnsi="Times New Roman" w:cs="Times New Roman"/>
          <w:sz w:val="24"/>
          <w:szCs w:val="24"/>
        </w:rPr>
        <w:t>. ISSN:2455-7587</w:t>
      </w:r>
    </w:p>
    <w:p w14:paraId="67A850D8" w14:textId="77777777" w:rsidR="005D356B" w:rsidRPr="005D356B" w:rsidRDefault="005D356B" w:rsidP="005D356B">
      <w:pPr>
        <w:pStyle w:val="ListParagraph"/>
        <w:rPr>
          <w:rFonts w:ascii="Times New Roman" w:hAnsi="Times New Roman" w:cs="Times New Roman"/>
          <w:sz w:val="24"/>
          <w:szCs w:val="24"/>
        </w:rPr>
      </w:pPr>
    </w:p>
    <w:p w14:paraId="0492EA0D" w14:textId="3D27C949" w:rsidR="00D15EB1" w:rsidRPr="005739E3" w:rsidRDefault="005D356B" w:rsidP="00577250">
      <w:pPr>
        <w:pStyle w:val="ListParagraph"/>
        <w:numPr>
          <w:ilvl w:val="0"/>
          <w:numId w:val="1"/>
        </w:numPr>
        <w:rPr>
          <w:rFonts w:ascii="Times New Roman" w:hAnsi="Times New Roman" w:cs="Times New Roman"/>
          <w:sz w:val="24"/>
          <w:szCs w:val="24"/>
        </w:rPr>
      </w:pPr>
      <w:r w:rsidRPr="0021639F">
        <w:rPr>
          <w:rFonts w:ascii="Times New Roman" w:eastAsia="Times New Roman" w:hAnsi="Times New Roman" w:cs="Times New Roman"/>
          <w:b/>
          <w:bCs/>
          <w:sz w:val="24"/>
          <w:szCs w:val="24"/>
        </w:rPr>
        <w:t>Aliyu Muhammad Koko</w:t>
      </w:r>
      <w:r w:rsidRPr="0021639F">
        <w:rPr>
          <w:rFonts w:ascii="Times New Roman" w:eastAsia="Times New Roman" w:hAnsi="Times New Roman" w:cs="Times New Roman"/>
          <w:sz w:val="24"/>
          <w:szCs w:val="24"/>
        </w:rPr>
        <w:t>, Nasiru Jinjiri Ismail, Ali Lasseini, Bello Bala Shehu. Remarkable recovery in an infant with brain abscesses. Clinical Picture, The Lancet, 2019;394</w:t>
      </w:r>
      <w:r w:rsidR="0021639F" w:rsidRPr="0021639F">
        <w:rPr>
          <w:rFonts w:ascii="Times New Roman" w:eastAsia="Times New Roman" w:hAnsi="Times New Roman" w:cs="Times New Roman"/>
          <w:sz w:val="24"/>
          <w:szCs w:val="24"/>
        </w:rPr>
        <w:t>(10204)</w:t>
      </w:r>
      <w:r w:rsidRPr="0021639F">
        <w:rPr>
          <w:rFonts w:ascii="Times New Roman" w:eastAsia="Times New Roman" w:hAnsi="Times New Roman" w:cs="Times New Roman"/>
          <w:sz w:val="24"/>
          <w:szCs w:val="24"/>
        </w:rPr>
        <w:t>:1191,</w:t>
      </w:r>
      <w:r w:rsidR="0021639F" w:rsidRPr="0021639F">
        <w:rPr>
          <w:rFonts w:ascii="Times New Roman" w:eastAsia="Times New Roman" w:hAnsi="Times New Roman" w:cs="Times New Roman"/>
          <w:sz w:val="24"/>
          <w:szCs w:val="24"/>
        </w:rPr>
        <w:t xml:space="preserve"> doi: 1016/S0140-6736(19)32137-3.</w:t>
      </w:r>
      <w:r w:rsidRPr="0021639F">
        <w:rPr>
          <w:rFonts w:ascii="Times New Roman" w:eastAsia="Times New Roman" w:hAnsi="Times New Roman" w:cs="Times New Roman"/>
          <w:sz w:val="24"/>
          <w:szCs w:val="24"/>
        </w:rPr>
        <w:t xml:space="preserve"> </w:t>
      </w:r>
      <w:hyperlink r:id="rId8" w:history="1">
        <w:r w:rsidRPr="0021639F">
          <w:rPr>
            <w:rStyle w:val="Hyperlink"/>
            <w:rFonts w:ascii="Times New Roman" w:eastAsia="Times New Roman" w:hAnsi="Times New Roman" w:cs="Times New Roman"/>
            <w:sz w:val="24"/>
            <w:szCs w:val="24"/>
          </w:rPr>
          <w:t>www.thelancet.com</w:t>
        </w:r>
      </w:hyperlink>
      <w:r w:rsidRPr="0021639F">
        <w:rPr>
          <w:rFonts w:ascii="Times New Roman" w:eastAsia="Times New Roman" w:hAnsi="Times New Roman" w:cs="Times New Roman"/>
          <w:sz w:val="24"/>
          <w:szCs w:val="24"/>
        </w:rPr>
        <w:t xml:space="preserve"> </w:t>
      </w:r>
    </w:p>
    <w:p w14:paraId="51E775ED" w14:textId="77777777" w:rsidR="005739E3" w:rsidRPr="005739E3" w:rsidRDefault="005739E3" w:rsidP="005739E3">
      <w:pPr>
        <w:pStyle w:val="ListParagraph"/>
        <w:rPr>
          <w:rFonts w:ascii="Times New Roman" w:hAnsi="Times New Roman" w:cs="Times New Roman"/>
          <w:sz w:val="24"/>
          <w:szCs w:val="24"/>
        </w:rPr>
      </w:pPr>
    </w:p>
    <w:p w14:paraId="6E1787B6" w14:textId="77777777" w:rsidR="005739E3" w:rsidRPr="00D15EB1" w:rsidRDefault="005739E3" w:rsidP="005739E3">
      <w:pPr>
        <w:pStyle w:val="ListParagraph"/>
        <w:rPr>
          <w:rFonts w:ascii="Times New Roman" w:hAnsi="Times New Roman" w:cs="Times New Roman"/>
          <w:sz w:val="24"/>
          <w:szCs w:val="24"/>
        </w:rPr>
      </w:pPr>
    </w:p>
    <w:p w14:paraId="17BE336D" w14:textId="7E9A457F" w:rsidR="005739E3" w:rsidRPr="005739E3" w:rsidRDefault="005739E3" w:rsidP="005739E3">
      <w:pPr>
        <w:pStyle w:val="ListParagraph"/>
        <w:numPr>
          <w:ilvl w:val="0"/>
          <w:numId w:val="1"/>
        </w:numPr>
        <w:rPr>
          <w:rFonts w:ascii="Times New Roman" w:hAnsi="Times New Roman" w:cs="Times New Roman"/>
          <w:sz w:val="24"/>
          <w:szCs w:val="24"/>
        </w:rPr>
      </w:pPr>
      <w:r w:rsidRPr="00D15EB1">
        <w:rPr>
          <w:rFonts w:ascii="Times New Roman" w:eastAsia="Times New Roman" w:hAnsi="Times New Roman" w:cs="Times New Roman"/>
          <w:b/>
          <w:bCs/>
          <w:sz w:val="24"/>
          <w:szCs w:val="24"/>
        </w:rPr>
        <w:t>Aliyu Muhammad Koko</w:t>
      </w:r>
      <w:r w:rsidRPr="00D15EB1">
        <w:rPr>
          <w:rFonts w:ascii="Times New Roman" w:eastAsia="Times New Roman" w:hAnsi="Times New Roman" w:cs="Times New Roman"/>
          <w:sz w:val="24"/>
          <w:szCs w:val="24"/>
        </w:rPr>
        <w:t>, Ali Lasseini, Nasiru Jinjiri Ismail, and Bello B. Shehu. Management and Outcome of Penetrating Head injury in a Civilian Population. Journal of Dental and Medical Sciences</w:t>
      </w:r>
      <w:r>
        <w:rPr>
          <w:rFonts w:ascii="Times New Roman" w:eastAsia="Times New Roman" w:hAnsi="Times New Roman" w:cs="Times New Roman"/>
          <w:sz w:val="24"/>
          <w:szCs w:val="24"/>
        </w:rPr>
        <w:t xml:space="preserve">. </w:t>
      </w:r>
      <w:r w:rsidRPr="00D15EB1">
        <w:rPr>
          <w:rFonts w:ascii="Times New Roman" w:eastAsia="Times New Roman" w:hAnsi="Times New Roman" w:cs="Times New Roman"/>
          <w:sz w:val="24"/>
          <w:szCs w:val="24"/>
        </w:rPr>
        <w:t xml:space="preserve"> e-ISSN:2279-0853, p-ISSN:2279-0861, Volume 18, Issue 11 Ser 9 (November 2019), PP 13-16</w:t>
      </w:r>
    </w:p>
    <w:p w14:paraId="3CDD7579" w14:textId="77777777" w:rsidR="005739E3" w:rsidRPr="005739E3" w:rsidRDefault="005739E3" w:rsidP="005739E3">
      <w:pPr>
        <w:pStyle w:val="ListParagraph"/>
        <w:ind w:left="450"/>
        <w:rPr>
          <w:rFonts w:ascii="Times New Roman" w:hAnsi="Times New Roman" w:cs="Times New Roman"/>
          <w:sz w:val="24"/>
          <w:szCs w:val="24"/>
        </w:rPr>
      </w:pPr>
    </w:p>
    <w:p w14:paraId="4402C428" w14:textId="320C3D85" w:rsidR="005739E3" w:rsidRPr="005739E3" w:rsidRDefault="005739E3" w:rsidP="005739E3">
      <w:pPr>
        <w:pStyle w:val="ListParagraph"/>
        <w:numPr>
          <w:ilvl w:val="0"/>
          <w:numId w:val="1"/>
        </w:numPr>
        <w:rPr>
          <w:rFonts w:ascii="Times New Roman" w:hAnsi="Times New Roman" w:cs="Times New Roman"/>
          <w:sz w:val="24"/>
          <w:szCs w:val="24"/>
        </w:rPr>
      </w:pPr>
      <w:r w:rsidRPr="00D15EB1">
        <w:rPr>
          <w:rFonts w:ascii="Times New Roman" w:eastAsia="Times New Roman" w:hAnsi="Times New Roman" w:cs="Times New Roman"/>
          <w:b/>
          <w:bCs/>
          <w:sz w:val="24"/>
          <w:szCs w:val="24"/>
        </w:rPr>
        <w:t>A.M. Koko</w:t>
      </w:r>
      <w:r w:rsidRPr="00D15EB1">
        <w:rPr>
          <w:rFonts w:ascii="Times New Roman" w:eastAsia="Times New Roman" w:hAnsi="Times New Roman" w:cs="Times New Roman"/>
          <w:sz w:val="24"/>
          <w:szCs w:val="24"/>
        </w:rPr>
        <w:t>, N.J Ismail, A. Lasseini and B.B. Shehu. Profile and Outcome of Bilateral versus Unilateral Chronic Subdural Haematoma. Journal of Dental and Medical Sciences</w:t>
      </w:r>
      <w:r>
        <w:rPr>
          <w:rFonts w:ascii="Times New Roman" w:eastAsia="Times New Roman" w:hAnsi="Times New Roman" w:cs="Times New Roman"/>
          <w:sz w:val="24"/>
          <w:szCs w:val="24"/>
        </w:rPr>
        <w:t>.</w:t>
      </w:r>
      <w:r w:rsidRPr="00D15EB1">
        <w:rPr>
          <w:rFonts w:ascii="Times New Roman" w:eastAsia="Times New Roman" w:hAnsi="Times New Roman" w:cs="Times New Roman"/>
          <w:sz w:val="24"/>
          <w:szCs w:val="24"/>
        </w:rPr>
        <w:t xml:space="preserve"> E-ISSN:2279-0853, p-ISSN:2279-0861, Volume 18, Issue 11 Ser 7 (November 2019), PP 83-86</w:t>
      </w:r>
      <w:r>
        <w:rPr>
          <w:rFonts w:ascii="Times New Roman" w:eastAsia="Times New Roman" w:hAnsi="Times New Roman" w:cs="Times New Roman"/>
          <w:sz w:val="24"/>
          <w:szCs w:val="24"/>
        </w:rPr>
        <w:t>.</w:t>
      </w:r>
    </w:p>
    <w:p w14:paraId="2711CE17" w14:textId="77777777" w:rsidR="005739E3" w:rsidRPr="005739E3" w:rsidRDefault="005739E3" w:rsidP="005739E3">
      <w:pPr>
        <w:pStyle w:val="ListParagraph"/>
        <w:rPr>
          <w:rFonts w:ascii="Times New Roman" w:hAnsi="Times New Roman" w:cs="Times New Roman"/>
          <w:sz w:val="24"/>
          <w:szCs w:val="24"/>
        </w:rPr>
      </w:pPr>
    </w:p>
    <w:p w14:paraId="3A61B848" w14:textId="1A095461" w:rsidR="005739E3" w:rsidRPr="001106B0" w:rsidRDefault="005739E3" w:rsidP="00577250">
      <w:pPr>
        <w:pStyle w:val="ListParagraph"/>
        <w:numPr>
          <w:ilvl w:val="0"/>
          <w:numId w:val="1"/>
        </w:numPr>
        <w:rPr>
          <w:rFonts w:ascii="Times New Roman" w:hAnsi="Times New Roman" w:cs="Times New Roman"/>
          <w:sz w:val="24"/>
          <w:szCs w:val="24"/>
        </w:rPr>
      </w:pPr>
      <w:r w:rsidRPr="005739E3">
        <w:rPr>
          <w:rFonts w:ascii="Times New Roman" w:eastAsia="Times New Roman" w:hAnsi="Times New Roman" w:cs="Times New Roman"/>
          <w:b/>
          <w:bCs/>
          <w:sz w:val="24"/>
          <w:szCs w:val="24"/>
        </w:rPr>
        <w:t>Aliyu Muhammad Koko</w:t>
      </w:r>
      <w:r w:rsidRPr="005739E3">
        <w:rPr>
          <w:rFonts w:ascii="Times New Roman" w:eastAsia="Times New Roman" w:hAnsi="Times New Roman" w:cs="Times New Roman"/>
          <w:sz w:val="24"/>
          <w:szCs w:val="24"/>
        </w:rPr>
        <w:t>, Nasiru Jinjiri Ismail, Ali Lasseini and Bello Bala Shehu. Indications and Surgical Outcome of Cranial Defects Reconstruction. International journal of Research and Review. Vol. 6; Issue: 12; December 2019. E-ISSN: 2349-9788; P-ISSN:2454-2237</w:t>
      </w:r>
    </w:p>
    <w:p w14:paraId="025F9AB9" w14:textId="77777777" w:rsidR="001106B0" w:rsidRPr="001106B0" w:rsidRDefault="001106B0" w:rsidP="001106B0">
      <w:pPr>
        <w:pStyle w:val="ListParagraph"/>
        <w:rPr>
          <w:rFonts w:ascii="Times New Roman" w:hAnsi="Times New Roman" w:cs="Times New Roman"/>
          <w:sz w:val="24"/>
          <w:szCs w:val="24"/>
        </w:rPr>
      </w:pPr>
    </w:p>
    <w:p w14:paraId="72F6D53E" w14:textId="7EE02872" w:rsidR="001106B0" w:rsidRPr="001106B0" w:rsidRDefault="001106B0" w:rsidP="00577250">
      <w:pPr>
        <w:pStyle w:val="ListParagraph"/>
        <w:numPr>
          <w:ilvl w:val="0"/>
          <w:numId w:val="1"/>
        </w:numPr>
        <w:rPr>
          <w:rFonts w:ascii="Times New Roman" w:hAnsi="Times New Roman" w:cs="Times New Roman"/>
          <w:sz w:val="24"/>
          <w:szCs w:val="24"/>
        </w:rPr>
      </w:pPr>
      <w:r w:rsidRPr="001106B0">
        <w:rPr>
          <w:rFonts w:ascii="Times New Roman" w:hAnsi="Times New Roman" w:cs="Times New Roman"/>
          <w:b/>
          <w:bCs/>
          <w:i/>
          <w:iCs/>
          <w:color w:val="000000"/>
          <w:sz w:val="24"/>
          <w:szCs w:val="24"/>
          <w:lang w:val="en-GB"/>
        </w:rPr>
        <w:t xml:space="preserve">A M Koko, </w:t>
      </w:r>
      <w:r w:rsidRPr="001106B0">
        <w:rPr>
          <w:rFonts w:ascii="Times New Roman" w:hAnsi="Times New Roman" w:cs="Times New Roman"/>
          <w:bCs/>
          <w:i/>
          <w:iCs/>
          <w:color w:val="000000"/>
          <w:sz w:val="24"/>
          <w:szCs w:val="24"/>
          <w:lang w:val="en-GB"/>
        </w:rPr>
        <w:t>NJ Ismail, Lasseini A and B.B Shehu.</w:t>
      </w:r>
      <w:r w:rsidRPr="001106B0">
        <w:rPr>
          <w:rFonts w:ascii="Times New Roman" w:hAnsi="Times New Roman" w:cs="Times New Roman"/>
          <w:color w:val="000000"/>
          <w:sz w:val="24"/>
          <w:szCs w:val="24"/>
          <w:lang w:val="en-GB"/>
        </w:rPr>
        <w:t xml:space="preserve"> </w:t>
      </w:r>
      <w:r w:rsidRPr="001106B0">
        <w:rPr>
          <w:rFonts w:ascii="Times New Roman" w:hAnsi="Times New Roman" w:cs="Times New Roman"/>
          <w:bCs/>
          <w:color w:val="000000"/>
          <w:sz w:val="24"/>
          <w:szCs w:val="24"/>
          <w:lang w:val="en-GB"/>
        </w:rPr>
        <w:t>Surgical Outcome of Anterior Encephalocele: Report of Two Cases and Review of Literature.</w:t>
      </w:r>
      <w:r w:rsidRPr="001106B0">
        <w:rPr>
          <w:rFonts w:ascii="Times New Roman" w:hAnsi="Times New Roman" w:cs="Times New Roman"/>
          <w:b/>
          <w:bCs/>
          <w:color w:val="000000"/>
          <w:sz w:val="24"/>
          <w:szCs w:val="24"/>
          <w:lang w:val="en-GB"/>
        </w:rPr>
        <w:t xml:space="preserve"> </w:t>
      </w:r>
      <w:r w:rsidRPr="001106B0">
        <w:rPr>
          <w:rFonts w:ascii="Times New Roman" w:hAnsi="Times New Roman" w:cs="Times New Roman"/>
          <w:i/>
          <w:iCs/>
          <w:sz w:val="24"/>
          <w:szCs w:val="24"/>
        </w:rPr>
        <w:t xml:space="preserve">Journal of Surgery and Rehabilitation, </w:t>
      </w:r>
      <w:r w:rsidRPr="001106B0">
        <w:rPr>
          <w:rFonts w:ascii="Times New Roman" w:hAnsi="Times New Roman" w:cs="Times New Roman"/>
          <w:sz w:val="24"/>
          <w:szCs w:val="24"/>
        </w:rPr>
        <w:t xml:space="preserve">Volume 1(1): 3-3  </w:t>
      </w:r>
      <w:r w:rsidRPr="001106B0">
        <w:rPr>
          <w:rFonts w:ascii="Times New Roman" w:hAnsi="Times New Roman" w:cs="Times New Roman"/>
          <w:i/>
          <w:iCs/>
          <w:sz w:val="24"/>
          <w:szCs w:val="24"/>
        </w:rPr>
        <w:t xml:space="preserve"> </w:t>
      </w:r>
      <w:r w:rsidRPr="001106B0">
        <w:rPr>
          <w:rFonts w:ascii="Times New Roman" w:hAnsi="Times New Roman" w:cs="Times New Roman"/>
          <w:sz w:val="24"/>
          <w:szCs w:val="24"/>
        </w:rPr>
        <w:t>doi: 10.31487/j.JSR.2019.01.08</w:t>
      </w:r>
    </w:p>
    <w:p w14:paraId="42D85F29" w14:textId="77777777" w:rsidR="00D15EB1" w:rsidRPr="00D15EB1" w:rsidRDefault="00D15EB1" w:rsidP="00D15EB1">
      <w:pPr>
        <w:pStyle w:val="ListParagraph"/>
        <w:rPr>
          <w:rFonts w:ascii="Times New Roman" w:hAnsi="Times New Roman" w:cs="Times New Roman"/>
          <w:sz w:val="24"/>
          <w:szCs w:val="24"/>
        </w:rPr>
      </w:pPr>
    </w:p>
    <w:p w14:paraId="5057EE20" w14:textId="77777777" w:rsidR="005739E3" w:rsidRPr="00D15EB1" w:rsidRDefault="005739E3" w:rsidP="005739E3">
      <w:pPr>
        <w:pStyle w:val="ListParagraph"/>
        <w:numPr>
          <w:ilvl w:val="0"/>
          <w:numId w:val="1"/>
        </w:numPr>
        <w:rPr>
          <w:rFonts w:ascii="Times New Roman" w:hAnsi="Times New Roman" w:cs="Times New Roman"/>
          <w:sz w:val="24"/>
          <w:szCs w:val="24"/>
        </w:rPr>
      </w:pPr>
      <w:r w:rsidRPr="00D15EB1">
        <w:rPr>
          <w:rFonts w:ascii="Times New Roman" w:eastAsia="Times New Roman" w:hAnsi="Times New Roman" w:cs="Times New Roman"/>
          <w:b/>
          <w:bCs/>
          <w:sz w:val="24"/>
          <w:szCs w:val="24"/>
        </w:rPr>
        <w:t>Aliyu Muhammad Koko</w:t>
      </w:r>
      <w:r w:rsidRPr="00D15EB1">
        <w:rPr>
          <w:rFonts w:ascii="Times New Roman" w:eastAsia="Times New Roman" w:hAnsi="Times New Roman" w:cs="Times New Roman"/>
          <w:sz w:val="24"/>
          <w:szCs w:val="24"/>
        </w:rPr>
        <w:t>, Nasiru Jinjiri Ismail, Ali Lasseini, Sahabi M. Saddiku. Uncommon complications of ventriculoperitoneal shunt surgery: Review of four cases and literature review. Egyptian Journal of Neurosurgery, (2020) 35:2. https//doi.org/10.1186/s41984-019-007-6</w:t>
      </w:r>
    </w:p>
    <w:p w14:paraId="69A7403A" w14:textId="77777777" w:rsidR="005739E3" w:rsidRDefault="005739E3" w:rsidP="005739E3">
      <w:pPr>
        <w:pStyle w:val="ListParagraph"/>
        <w:ind w:left="450"/>
        <w:rPr>
          <w:rFonts w:ascii="Times New Roman" w:hAnsi="Times New Roman" w:cs="Times New Roman"/>
          <w:sz w:val="24"/>
          <w:szCs w:val="24"/>
        </w:rPr>
      </w:pPr>
    </w:p>
    <w:p w14:paraId="11B6B5F6" w14:textId="34B36EEB" w:rsidR="00D15EB1" w:rsidRPr="005739E3" w:rsidRDefault="00D15EB1" w:rsidP="00577250">
      <w:pPr>
        <w:pStyle w:val="ListParagraph"/>
        <w:numPr>
          <w:ilvl w:val="0"/>
          <w:numId w:val="1"/>
        </w:numPr>
        <w:rPr>
          <w:rFonts w:ascii="Times New Roman" w:hAnsi="Times New Roman" w:cs="Times New Roman"/>
          <w:sz w:val="24"/>
          <w:szCs w:val="24"/>
        </w:rPr>
      </w:pPr>
      <w:r w:rsidRPr="005739E3">
        <w:rPr>
          <w:rFonts w:ascii="Times New Roman" w:hAnsi="Times New Roman" w:cs="Times New Roman"/>
          <w:sz w:val="24"/>
          <w:szCs w:val="24"/>
        </w:rPr>
        <w:t xml:space="preserve">Nasiru Jinjiri Ismail, Ali Lasseini, </w:t>
      </w:r>
      <w:r w:rsidRPr="005739E3">
        <w:rPr>
          <w:rFonts w:ascii="Times New Roman" w:hAnsi="Times New Roman" w:cs="Times New Roman"/>
          <w:b/>
          <w:bCs/>
          <w:sz w:val="24"/>
          <w:szCs w:val="24"/>
        </w:rPr>
        <w:t>Aliyu Muhammad Koko</w:t>
      </w:r>
      <w:r w:rsidRPr="005739E3">
        <w:rPr>
          <w:rFonts w:ascii="Times New Roman" w:hAnsi="Times New Roman" w:cs="Times New Roman"/>
          <w:sz w:val="24"/>
          <w:szCs w:val="24"/>
        </w:rPr>
        <w:t>, Bello Bala Shehu. Management and outcome of post-traumatic cerebrospinal fluid rhinorrhea. International Journal of Research in Medical Sciences. Pissn</w:t>
      </w:r>
      <w:r w:rsidR="005739E3" w:rsidRPr="005739E3">
        <w:rPr>
          <w:rFonts w:ascii="Times New Roman" w:hAnsi="Times New Roman" w:cs="Times New Roman"/>
          <w:sz w:val="24"/>
          <w:szCs w:val="24"/>
        </w:rPr>
        <w:t>:</w:t>
      </w:r>
      <w:r w:rsidRPr="005739E3">
        <w:rPr>
          <w:rFonts w:ascii="Times New Roman" w:hAnsi="Times New Roman" w:cs="Times New Roman"/>
          <w:sz w:val="24"/>
          <w:szCs w:val="24"/>
        </w:rPr>
        <w:t xml:space="preserve"> 2320-6071/ eISSN</w:t>
      </w:r>
      <w:r w:rsidR="005739E3" w:rsidRPr="005739E3">
        <w:rPr>
          <w:rFonts w:ascii="Times New Roman" w:hAnsi="Times New Roman" w:cs="Times New Roman"/>
          <w:sz w:val="24"/>
          <w:szCs w:val="24"/>
        </w:rPr>
        <w:t>:</w:t>
      </w:r>
      <w:r w:rsidRPr="005739E3">
        <w:rPr>
          <w:rFonts w:ascii="Times New Roman" w:hAnsi="Times New Roman" w:cs="Times New Roman"/>
          <w:sz w:val="24"/>
          <w:szCs w:val="24"/>
        </w:rPr>
        <w:t xml:space="preserve"> 2320-6012. DOI: </w:t>
      </w:r>
      <w:hyperlink r:id="rId9" w:history="1">
        <w:r w:rsidRPr="005739E3">
          <w:rPr>
            <w:rStyle w:val="Hyperlink"/>
            <w:rFonts w:ascii="Times New Roman" w:eastAsiaTheme="minorEastAsia" w:hAnsi="Times New Roman" w:cs="Times New Roman"/>
            <w:iCs/>
            <w:sz w:val="24"/>
            <w:szCs w:val="24"/>
            <w:u w:val="none"/>
          </w:rPr>
          <w:t>http://dx.doi.org/10.18203/2320-6012.ijrms20200758</w:t>
        </w:r>
      </w:hyperlink>
    </w:p>
    <w:p w14:paraId="30896749" w14:textId="77777777" w:rsidR="00A5033E" w:rsidRPr="00A5033E" w:rsidRDefault="00A5033E" w:rsidP="00A5033E">
      <w:pPr>
        <w:pStyle w:val="ListParagraph"/>
        <w:rPr>
          <w:rFonts w:ascii="Times New Roman" w:hAnsi="Times New Roman" w:cs="Times New Roman"/>
          <w:sz w:val="24"/>
          <w:szCs w:val="24"/>
        </w:rPr>
      </w:pPr>
    </w:p>
    <w:p w14:paraId="2BACB421" w14:textId="13B05A05" w:rsidR="00A5033E" w:rsidRPr="005739E3" w:rsidRDefault="00EE2A50" w:rsidP="00577250">
      <w:pPr>
        <w:pStyle w:val="ListParagraph"/>
        <w:numPr>
          <w:ilvl w:val="0"/>
          <w:numId w:val="1"/>
        </w:numPr>
        <w:rPr>
          <w:rFonts w:ascii="Times New Roman" w:eastAsia="Times New Roman" w:hAnsi="Times New Roman" w:cs="Times New Roman"/>
          <w:b/>
          <w:sz w:val="24"/>
          <w:szCs w:val="24"/>
        </w:rPr>
      </w:pPr>
      <w:r w:rsidRPr="005739E3">
        <w:rPr>
          <w:rFonts w:ascii="Times New Roman" w:eastAsia="Times New Roman" w:hAnsi="Times New Roman" w:cs="Times New Roman"/>
          <w:b/>
          <w:bCs/>
          <w:sz w:val="24"/>
          <w:szCs w:val="24"/>
        </w:rPr>
        <w:t>Aliyu Muhammad Koko</w:t>
      </w:r>
      <w:r w:rsidRPr="005739E3">
        <w:rPr>
          <w:rFonts w:ascii="Times New Roman" w:eastAsia="Times New Roman" w:hAnsi="Times New Roman" w:cs="Times New Roman"/>
          <w:sz w:val="24"/>
          <w:szCs w:val="24"/>
        </w:rPr>
        <w:t xml:space="preserve">, Ali Lasseini. Impalement </w:t>
      </w:r>
      <w:r w:rsidR="00A5033E" w:rsidRPr="005739E3">
        <w:rPr>
          <w:rFonts w:ascii="Times New Roman" w:eastAsia="Times New Roman" w:hAnsi="Times New Roman" w:cs="Times New Roman"/>
          <w:sz w:val="24"/>
          <w:szCs w:val="24"/>
        </w:rPr>
        <w:t>b</w:t>
      </w:r>
      <w:r w:rsidRPr="005739E3">
        <w:rPr>
          <w:rFonts w:ascii="Times New Roman" w:eastAsia="Times New Roman" w:hAnsi="Times New Roman" w:cs="Times New Roman"/>
          <w:sz w:val="24"/>
          <w:szCs w:val="24"/>
        </w:rPr>
        <w:t xml:space="preserve">rain Injury: </w:t>
      </w:r>
      <w:r w:rsidR="00A5033E" w:rsidRPr="005739E3">
        <w:rPr>
          <w:rFonts w:ascii="Times New Roman" w:eastAsia="Times New Roman" w:hAnsi="Times New Roman" w:cs="Times New Roman"/>
          <w:sz w:val="24"/>
          <w:szCs w:val="24"/>
        </w:rPr>
        <w:t>r</w:t>
      </w:r>
      <w:r w:rsidRPr="005739E3">
        <w:rPr>
          <w:rFonts w:ascii="Times New Roman" w:eastAsia="Times New Roman" w:hAnsi="Times New Roman" w:cs="Times New Roman"/>
          <w:sz w:val="24"/>
          <w:szCs w:val="24"/>
        </w:rPr>
        <w:t xml:space="preserve">eport of </w:t>
      </w:r>
      <w:r w:rsidR="00A5033E" w:rsidRPr="005739E3">
        <w:rPr>
          <w:rFonts w:ascii="Times New Roman" w:eastAsia="Times New Roman" w:hAnsi="Times New Roman" w:cs="Times New Roman"/>
          <w:sz w:val="24"/>
          <w:szCs w:val="24"/>
        </w:rPr>
        <w:t>f</w:t>
      </w:r>
      <w:r w:rsidRPr="005739E3">
        <w:rPr>
          <w:rFonts w:ascii="Times New Roman" w:eastAsia="Times New Roman" w:hAnsi="Times New Roman" w:cs="Times New Roman"/>
          <w:sz w:val="24"/>
          <w:szCs w:val="24"/>
        </w:rPr>
        <w:t xml:space="preserve">ive </w:t>
      </w:r>
      <w:r w:rsidR="00A5033E" w:rsidRPr="005739E3">
        <w:rPr>
          <w:rFonts w:ascii="Times New Roman" w:eastAsia="Times New Roman" w:hAnsi="Times New Roman" w:cs="Times New Roman"/>
          <w:sz w:val="24"/>
          <w:szCs w:val="24"/>
        </w:rPr>
        <w:t>c</w:t>
      </w:r>
      <w:r w:rsidRPr="005739E3">
        <w:rPr>
          <w:rFonts w:ascii="Times New Roman" w:eastAsia="Times New Roman" w:hAnsi="Times New Roman" w:cs="Times New Roman"/>
          <w:sz w:val="24"/>
          <w:szCs w:val="24"/>
        </w:rPr>
        <w:t xml:space="preserve">onsecutive </w:t>
      </w:r>
      <w:r w:rsidR="00A5033E" w:rsidRPr="005739E3">
        <w:rPr>
          <w:rFonts w:ascii="Times New Roman" w:eastAsia="Times New Roman" w:hAnsi="Times New Roman" w:cs="Times New Roman"/>
          <w:sz w:val="24"/>
          <w:szCs w:val="24"/>
        </w:rPr>
        <w:t>c</w:t>
      </w:r>
      <w:r w:rsidRPr="005739E3">
        <w:rPr>
          <w:rFonts w:ascii="Times New Roman" w:eastAsia="Times New Roman" w:hAnsi="Times New Roman" w:cs="Times New Roman"/>
          <w:sz w:val="24"/>
          <w:szCs w:val="24"/>
        </w:rPr>
        <w:t xml:space="preserve">linical </w:t>
      </w:r>
      <w:r w:rsidR="00A5033E" w:rsidRPr="005739E3">
        <w:rPr>
          <w:rFonts w:ascii="Times New Roman" w:eastAsia="Times New Roman" w:hAnsi="Times New Roman" w:cs="Times New Roman"/>
          <w:sz w:val="24"/>
          <w:szCs w:val="24"/>
        </w:rPr>
        <w:t>c</w:t>
      </w:r>
      <w:r w:rsidRPr="005739E3">
        <w:rPr>
          <w:rFonts w:ascii="Times New Roman" w:eastAsia="Times New Roman" w:hAnsi="Times New Roman" w:cs="Times New Roman"/>
          <w:sz w:val="24"/>
          <w:szCs w:val="24"/>
        </w:rPr>
        <w:t>ases.</w:t>
      </w:r>
      <w:r w:rsidR="00A5033E" w:rsidRPr="005739E3">
        <w:rPr>
          <w:rFonts w:ascii="SxrfpqAdvTT7329fd89.I" w:hAnsi="SxrfpqAdvTT7329fd89.I" w:cs="SxrfpqAdvTT7329fd89.I"/>
          <w:color w:val="131413"/>
          <w:sz w:val="16"/>
          <w:szCs w:val="16"/>
          <w:lang w:val="en-GB"/>
        </w:rPr>
        <w:t xml:space="preserve"> </w:t>
      </w:r>
      <w:r w:rsidR="00A5033E" w:rsidRPr="005739E3">
        <w:rPr>
          <w:rFonts w:ascii="Times New Roman" w:hAnsi="Times New Roman" w:cs="Times New Roman"/>
          <w:color w:val="131413"/>
          <w:sz w:val="24"/>
          <w:szCs w:val="24"/>
          <w:lang w:val="en-GB"/>
        </w:rPr>
        <w:t xml:space="preserve">Egyptian Journal of Neurosurgery </w:t>
      </w:r>
      <w:r w:rsidR="00A5033E" w:rsidRPr="005739E3">
        <w:rPr>
          <w:rFonts w:ascii="Times New Roman" w:eastAsia="MyriadPro-Regular" w:hAnsi="Times New Roman" w:cs="Times New Roman"/>
          <w:color w:val="131413"/>
          <w:sz w:val="24"/>
          <w:szCs w:val="24"/>
          <w:lang w:val="en-GB"/>
        </w:rPr>
        <w:t xml:space="preserve">(2020) 35:5. </w:t>
      </w:r>
      <w:r w:rsidR="00A5033E" w:rsidRPr="005739E3">
        <w:rPr>
          <w:rFonts w:ascii="Times New Roman" w:hAnsi="Times New Roman" w:cs="Times New Roman"/>
          <w:color w:val="131413"/>
          <w:sz w:val="24"/>
          <w:szCs w:val="24"/>
          <w:lang w:val="en-GB"/>
        </w:rPr>
        <w:t>https://doi.org/10.1186/s41984-020-00077-8</w:t>
      </w:r>
    </w:p>
    <w:p w14:paraId="360E92F1" w14:textId="77777777" w:rsidR="00D678FD" w:rsidRPr="00D678FD" w:rsidRDefault="00D678FD" w:rsidP="00D678FD">
      <w:pPr>
        <w:pStyle w:val="ListParagraph"/>
        <w:rPr>
          <w:rStyle w:val="Hyperlink"/>
          <w:rFonts w:ascii="Times New Roman" w:hAnsi="Times New Roman" w:cs="Times New Roman"/>
          <w:color w:val="auto"/>
          <w:sz w:val="24"/>
          <w:szCs w:val="24"/>
          <w:u w:val="none"/>
        </w:rPr>
      </w:pPr>
    </w:p>
    <w:p w14:paraId="26CE53D7" w14:textId="7803A5FE" w:rsidR="00E029B4" w:rsidRPr="001106B0" w:rsidRDefault="00E029B4" w:rsidP="00577250">
      <w:pPr>
        <w:pStyle w:val="ListParagraph"/>
        <w:numPr>
          <w:ilvl w:val="0"/>
          <w:numId w:val="1"/>
        </w:numPr>
        <w:rPr>
          <w:rFonts w:ascii="Times New Roman" w:hAnsi="Times New Roman" w:cs="Times New Roman"/>
          <w:sz w:val="24"/>
          <w:szCs w:val="24"/>
        </w:rPr>
      </w:pPr>
      <w:r w:rsidRPr="001106B0">
        <w:rPr>
          <w:rFonts w:ascii="Times New Roman" w:eastAsia="Times New Roman" w:hAnsi="Times New Roman" w:cs="Times New Roman"/>
          <w:b/>
          <w:sz w:val="24"/>
          <w:szCs w:val="24"/>
        </w:rPr>
        <w:t>A.M Koko</w:t>
      </w:r>
      <w:r w:rsidRPr="001106B0">
        <w:rPr>
          <w:rFonts w:ascii="Times New Roman" w:eastAsia="Times New Roman" w:hAnsi="Times New Roman" w:cs="Times New Roman"/>
          <w:sz w:val="24"/>
          <w:szCs w:val="24"/>
        </w:rPr>
        <w:t xml:space="preserve">, N.J Ismail, Lasseini A, B.B Shehu. Successful Non-Operative Treatment of Congenital ‘Ping-Pong’ Fracture in a New-born delivered by Caesarean Section. </w:t>
      </w:r>
      <w:r w:rsidRPr="001106B0">
        <w:rPr>
          <w:rFonts w:ascii="Times New Roman" w:hAnsi="Times New Roman" w:cs="Times New Roman"/>
          <w:i/>
          <w:iCs/>
          <w:sz w:val="24"/>
          <w:szCs w:val="24"/>
        </w:rPr>
        <w:t xml:space="preserve">American Journal of Surgical Case Reports </w:t>
      </w:r>
      <w:r w:rsidRPr="001106B0">
        <w:rPr>
          <w:rFonts w:ascii="Times New Roman" w:hAnsi="Times New Roman" w:cs="Times New Roman"/>
          <w:sz w:val="24"/>
          <w:szCs w:val="24"/>
        </w:rPr>
        <w:t>doi:10.31487/j. AJSCR.2020.01.02</w:t>
      </w:r>
    </w:p>
    <w:p w14:paraId="1CF60FF1" w14:textId="77777777" w:rsidR="00E029B4" w:rsidRDefault="00E029B4" w:rsidP="00E029B4">
      <w:pPr>
        <w:pStyle w:val="ListParagraph"/>
        <w:ind w:left="450"/>
        <w:rPr>
          <w:rFonts w:ascii="Times New Roman" w:hAnsi="Times New Roman" w:cs="Times New Roman"/>
          <w:sz w:val="24"/>
          <w:szCs w:val="24"/>
        </w:rPr>
      </w:pPr>
    </w:p>
    <w:p w14:paraId="23B79CCC" w14:textId="20687B45" w:rsidR="00D678FD" w:rsidRDefault="00D678FD" w:rsidP="00D678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Nasiru Jinjiri Ismail, Ali Lasseini, </w:t>
      </w:r>
      <w:r w:rsidRPr="00410A98">
        <w:rPr>
          <w:rFonts w:ascii="Times New Roman" w:hAnsi="Times New Roman" w:cs="Times New Roman"/>
          <w:b/>
          <w:bCs/>
          <w:sz w:val="24"/>
          <w:szCs w:val="24"/>
        </w:rPr>
        <w:t>Aliyu Muhammad Koko</w:t>
      </w:r>
      <w:r>
        <w:rPr>
          <w:rFonts w:ascii="Times New Roman" w:hAnsi="Times New Roman" w:cs="Times New Roman"/>
          <w:sz w:val="24"/>
          <w:szCs w:val="24"/>
        </w:rPr>
        <w:t xml:space="preserve"> and Bello B Shehu: Management and Outcome of Craniofacial Fibrous Dysplasia in a Tertiary Neurosurgical Centre, Nigeria. Neurosurgery-Cases and Reviews, 2020, 3:034. DOI: 10.23937/2643-4474/1710034. Volume 3/ Issue 1. </w:t>
      </w:r>
      <w:bookmarkStart w:id="3" w:name="_Hlk88848095"/>
      <w:r>
        <w:rPr>
          <w:rFonts w:ascii="Times New Roman" w:hAnsi="Times New Roman" w:cs="Times New Roman"/>
          <w:sz w:val="24"/>
          <w:szCs w:val="24"/>
        </w:rPr>
        <w:t>ISSN:</w:t>
      </w:r>
      <w:bookmarkEnd w:id="3"/>
      <w:r>
        <w:rPr>
          <w:rFonts w:ascii="Times New Roman" w:hAnsi="Times New Roman" w:cs="Times New Roman"/>
          <w:sz w:val="24"/>
          <w:szCs w:val="24"/>
        </w:rPr>
        <w:t xml:space="preserve"> 2643-4474</w:t>
      </w:r>
    </w:p>
    <w:p w14:paraId="38553559" w14:textId="77777777" w:rsidR="00087892" w:rsidRPr="00087892" w:rsidRDefault="00087892" w:rsidP="00775D55">
      <w:pPr>
        <w:pStyle w:val="ListParagraph"/>
        <w:jc w:val="right"/>
        <w:rPr>
          <w:rFonts w:ascii="Times New Roman" w:hAnsi="Times New Roman" w:cs="Times New Roman"/>
          <w:sz w:val="24"/>
          <w:szCs w:val="24"/>
        </w:rPr>
      </w:pPr>
    </w:p>
    <w:p w14:paraId="634DBCE9" w14:textId="062A32D8" w:rsidR="00087892" w:rsidRDefault="00087892" w:rsidP="00D678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775D55">
        <w:rPr>
          <w:rFonts w:ascii="Times New Roman" w:hAnsi="Times New Roman" w:cs="Times New Roman"/>
          <w:b/>
          <w:bCs/>
          <w:sz w:val="24"/>
          <w:szCs w:val="24"/>
        </w:rPr>
        <w:t>Aliyu Muhammad Koko</w:t>
      </w:r>
      <w:r>
        <w:rPr>
          <w:rFonts w:ascii="Times New Roman" w:hAnsi="Times New Roman" w:cs="Times New Roman"/>
          <w:sz w:val="24"/>
          <w:szCs w:val="24"/>
        </w:rPr>
        <w:t>, Nasiru Jinjiri Ismail, Lasseini</w:t>
      </w:r>
      <w:r w:rsidR="00775D55">
        <w:rPr>
          <w:rFonts w:ascii="Times New Roman" w:hAnsi="Times New Roman" w:cs="Times New Roman"/>
          <w:sz w:val="24"/>
          <w:szCs w:val="24"/>
        </w:rPr>
        <w:t xml:space="preserve"> Ali</w:t>
      </w:r>
      <w:r>
        <w:rPr>
          <w:rFonts w:ascii="Times New Roman" w:hAnsi="Times New Roman" w:cs="Times New Roman"/>
          <w:sz w:val="24"/>
          <w:szCs w:val="24"/>
        </w:rPr>
        <w:t>, Bello Bala Shehu.</w:t>
      </w:r>
      <w:r w:rsidR="00775D55">
        <w:rPr>
          <w:rFonts w:ascii="Times New Roman" w:hAnsi="Times New Roman" w:cs="Times New Roman"/>
          <w:sz w:val="24"/>
          <w:szCs w:val="24"/>
        </w:rPr>
        <w:t xml:space="preserve"> Hydrocephalus Associated with Brain Tumor: Characteristics, Management &amp; Outcomes in a Regional Neurosurgical Centre in Nigeria</w:t>
      </w:r>
      <w:r w:rsidR="00EC7712">
        <w:rPr>
          <w:rFonts w:ascii="Times New Roman" w:hAnsi="Times New Roman" w:cs="Times New Roman"/>
          <w:sz w:val="24"/>
          <w:szCs w:val="24"/>
        </w:rPr>
        <w:t>. Journal of surgical oncology, 2020; 3(6):3-4</w:t>
      </w:r>
      <w:r w:rsidR="004B0AC5">
        <w:rPr>
          <w:rFonts w:ascii="Times New Roman" w:hAnsi="Times New Roman" w:cs="Times New Roman"/>
          <w:sz w:val="24"/>
          <w:szCs w:val="24"/>
        </w:rPr>
        <w:t xml:space="preserve">. ISSN:2674-3000. </w:t>
      </w:r>
      <w:hyperlink r:id="rId10" w:history="1">
        <w:r w:rsidR="002E123A" w:rsidRPr="0072514A">
          <w:rPr>
            <w:rStyle w:val="Hyperlink"/>
            <w:rFonts w:ascii="Times New Roman" w:hAnsi="Times New Roman" w:cs="Times New Roman"/>
            <w:sz w:val="24"/>
            <w:szCs w:val="24"/>
          </w:rPr>
          <w:t>http://dx.doi.org/10.31487/j.JSO.2020.06.03</w:t>
        </w:r>
      </w:hyperlink>
    </w:p>
    <w:p w14:paraId="1BED44F0" w14:textId="77777777" w:rsidR="002E123A" w:rsidRPr="002E123A" w:rsidRDefault="002E123A" w:rsidP="002E123A">
      <w:pPr>
        <w:pStyle w:val="ListParagraph"/>
        <w:rPr>
          <w:rFonts w:ascii="Times New Roman" w:hAnsi="Times New Roman" w:cs="Times New Roman"/>
          <w:sz w:val="24"/>
          <w:szCs w:val="24"/>
        </w:rPr>
      </w:pPr>
    </w:p>
    <w:p w14:paraId="3A3365EC" w14:textId="5929919C" w:rsidR="002E123A" w:rsidRDefault="002E123A" w:rsidP="002E123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JN Ismail, A Lasseini, OO Oyeleye, OM Opara, OO Ogunleye, OH Obanife, EJ Otorkpa, IA Karofi, </w:t>
      </w:r>
      <w:r w:rsidRPr="002E123A">
        <w:rPr>
          <w:rFonts w:ascii="Times New Roman" w:hAnsi="Times New Roman" w:cs="Times New Roman"/>
          <w:b/>
          <w:bCs/>
          <w:sz w:val="24"/>
          <w:szCs w:val="24"/>
        </w:rPr>
        <w:t>AM Koko</w:t>
      </w:r>
      <w:r>
        <w:rPr>
          <w:rFonts w:ascii="Times New Roman" w:hAnsi="Times New Roman" w:cs="Times New Roman"/>
          <w:sz w:val="24"/>
          <w:szCs w:val="24"/>
        </w:rPr>
        <w:t xml:space="preserve">, MB Aminu, SA </w:t>
      </w:r>
      <w:proofErr w:type="spellStart"/>
      <w:r>
        <w:rPr>
          <w:rFonts w:ascii="Times New Roman" w:hAnsi="Times New Roman" w:cs="Times New Roman"/>
          <w:sz w:val="24"/>
          <w:szCs w:val="24"/>
        </w:rPr>
        <w:t>Sakwato</w:t>
      </w:r>
      <w:proofErr w:type="spellEnd"/>
      <w:r>
        <w:rPr>
          <w:rFonts w:ascii="Times New Roman" w:hAnsi="Times New Roman" w:cs="Times New Roman"/>
          <w:sz w:val="24"/>
          <w:szCs w:val="24"/>
        </w:rPr>
        <w:t xml:space="preserve"> and BB Shehu. Cervical myelomeningocele: Our experience with eight cases. Archives of Neurosurgery in Africa. Vol.1 No. 1 July-December, 2020; 51-56</w:t>
      </w:r>
    </w:p>
    <w:p w14:paraId="38420203" w14:textId="77777777" w:rsidR="00B17F05" w:rsidRPr="00B17F05" w:rsidRDefault="00B17F05" w:rsidP="00B17F05">
      <w:pPr>
        <w:pStyle w:val="ListParagraph"/>
        <w:rPr>
          <w:rFonts w:ascii="Times New Roman" w:hAnsi="Times New Roman" w:cs="Times New Roman"/>
          <w:sz w:val="24"/>
          <w:szCs w:val="24"/>
        </w:rPr>
      </w:pPr>
    </w:p>
    <w:p w14:paraId="0C2D0163" w14:textId="77777777" w:rsidR="00B17F05" w:rsidRPr="00000607" w:rsidRDefault="00B17F05" w:rsidP="00B17F05">
      <w:pPr>
        <w:pStyle w:val="ListParagraph"/>
        <w:numPr>
          <w:ilvl w:val="0"/>
          <w:numId w:val="1"/>
        </w:numPr>
        <w:rPr>
          <w:rFonts w:ascii="Times New Roman" w:hAnsi="Times New Roman" w:cs="Times New Roman"/>
          <w:sz w:val="24"/>
          <w:szCs w:val="24"/>
        </w:rPr>
      </w:pPr>
      <w:r>
        <w:rPr>
          <w:rFonts w:ascii="Times New Roman" w:eastAsia="Times New Roman" w:hAnsi="Times New Roman" w:cs="Times New Roman"/>
          <w:b/>
          <w:sz w:val="24"/>
          <w:szCs w:val="24"/>
        </w:rPr>
        <w:t>Aliyu Muhammad Koko.</w:t>
      </w:r>
      <w:r>
        <w:rPr>
          <w:rFonts w:ascii="Times New Roman" w:hAnsi="Times New Roman" w:cs="Times New Roman"/>
          <w:sz w:val="24"/>
          <w:szCs w:val="24"/>
        </w:rPr>
        <w:t xml:space="preserve"> Post-Traumatic Leptomeningeal cysts in a Pre-Teenager: A Rare Complication of Paediatric Head Injury. Journal of Clinical Neurology, Neurosurgery and Spine. 2020; 3(1):122.</w:t>
      </w:r>
    </w:p>
    <w:p w14:paraId="359ADDAD" w14:textId="77777777" w:rsidR="00B17F05" w:rsidRPr="00000607" w:rsidRDefault="00B17F05" w:rsidP="00B17F05">
      <w:pPr>
        <w:pStyle w:val="ListParagraph"/>
        <w:rPr>
          <w:rFonts w:ascii="Times New Roman" w:hAnsi="Times New Roman" w:cs="Times New Roman"/>
          <w:sz w:val="24"/>
          <w:szCs w:val="24"/>
        </w:rPr>
      </w:pPr>
    </w:p>
    <w:p w14:paraId="1FA25838" w14:textId="77777777" w:rsidR="00197CC0" w:rsidRPr="00197CC0" w:rsidRDefault="00197CC0" w:rsidP="00197CC0">
      <w:pPr>
        <w:pStyle w:val="ListParagraph"/>
        <w:rPr>
          <w:rFonts w:ascii="Times New Roman" w:hAnsi="Times New Roman" w:cs="Times New Roman"/>
          <w:sz w:val="24"/>
          <w:szCs w:val="24"/>
        </w:rPr>
      </w:pPr>
    </w:p>
    <w:p w14:paraId="12A05B57" w14:textId="63238E05" w:rsidR="003A3CC6" w:rsidRDefault="003A3CC6" w:rsidP="003A3CC6">
      <w:pPr>
        <w:pStyle w:val="ListParagraph"/>
        <w:numPr>
          <w:ilvl w:val="0"/>
          <w:numId w:val="1"/>
        </w:numPr>
        <w:rPr>
          <w:rFonts w:ascii="Times New Roman" w:hAnsi="Times New Roman" w:cs="Times New Roman"/>
          <w:sz w:val="24"/>
          <w:szCs w:val="24"/>
        </w:rPr>
      </w:pPr>
      <w:r w:rsidRPr="003A3CC6">
        <w:rPr>
          <w:rFonts w:ascii="Times New Roman" w:eastAsia="Times New Roman" w:hAnsi="Times New Roman" w:cs="Times New Roman"/>
          <w:b/>
          <w:sz w:val="24"/>
          <w:szCs w:val="24"/>
        </w:rPr>
        <w:t>Koko A.M</w:t>
      </w:r>
      <w:r w:rsidRPr="003A3CC6">
        <w:rPr>
          <w:rFonts w:ascii="Times New Roman" w:eastAsia="Times New Roman" w:hAnsi="Times New Roman" w:cs="Times New Roman"/>
          <w:sz w:val="24"/>
          <w:szCs w:val="24"/>
        </w:rPr>
        <w:t>, Ismail N.J, Lasseini A,</w:t>
      </w:r>
      <w:r>
        <w:rPr>
          <w:rFonts w:ascii="Times New Roman" w:eastAsia="Times New Roman" w:hAnsi="Times New Roman" w:cs="Times New Roman"/>
          <w:sz w:val="24"/>
          <w:szCs w:val="24"/>
        </w:rPr>
        <w:t xml:space="preserve"> </w:t>
      </w:r>
      <w:r w:rsidRPr="001106B0">
        <w:rPr>
          <w:rFonts w:ascii="Times New Roman" w:eastAsia="Times New Roman" w:hAnsi="Times New Roman" w:cs="Times New Roman"/>
          <w:sz w:val="24"/>
          <w:szCs w:val="24"/>
        </w:rPr>
        <w:t>Shehu</w:t>
      </w:r>
      <w:r>
        <w:rPr>
          <w:rFonts w:ascii="Times New Roman" w:eastAsia="Times New Roman" w:hAnsi="Times New Roman" w:cs="Times New Roman"/>
          <w:sz w:val="24"/>
          <w:szCs w:val="24"/>
        </w:rPr>
        <w:t xml:space="preserve"> BB. Impact of COVID-19 pandemic on Neurosurgical Training and Practice: The experience of a Regional Neurosurgical Centre in sub-Saharan Africa. American Journal of Surgery and Clinical Case Reports, 2021; 3(7): 1-4.</w:t>
      </w:r>
      <w:r w:rsidR="004B0AC5">
        <w:rPr>
          <w:rFonts w:ascii="Times New Roman" w:eastAsia="Times New Roman" w:hAnsi="Times New Roman" w:cs="Times New Roman"/>
          <w:sz w:val="24"/>
          <w:szCs w:val="24"/>
        </w:rPr>
        <w:t xml:space="preserve"> </w:t>
      </w:r>
      <w:r w:rsidR="004B0AC5">
        <w:rPr>
          <w:rFonts w:ascii="Times New Roman" w:hAnsi="Times New Roman" w:cs="Times New Roman"/>
          <w:sz w:val="24"/>
          <w:szCs w:val="24"/>
        </w:rPr>
        <w:t>ISSN: 2689-8268</w:t>
      </w:r>
    </w:p>
    <w:p w14:paraId="3ACBC342" w14:textId="58B58F33" w:rsidR="00D678FD" w:rsidRPr="003A3CC6" w:rsidRDefault="00D678FD" w:rsidP="003A3CC6">
      <w:pPr>
        <w:pStyle w:val="ListParagraph"/>
        <w:ind w:left="450"/>
        <w:rPr>
          <w:rStyle w:val="Hyperlink"/>
          <w:rFonts w:ascii="Times New Roman" w:hAnsi="Times New Roman" w:cs="Times New Roman"/>
          <w:color w:val="auto"/>
          <w:sz w:val="24"/>
          <w:szCs w:val="24"/>
          <w:u w:val="none"/>
        </w:rPr>
      </w:pPr>
    </w:p>
    <w:p w14:paraId="2C73877E" w14:textId="77777777" w:rsidR="00A5033E" w:rsidRPr="00A5033E" w:rsidRDefault="00A5033E" w:rsidP="00A5033E">
      <w:pPr>
        <w:pStyle w:val="ListParagraph"/>
        <w:rPr>
          <w:rFonts w:ascii="Times New Roman" w:eastAsia="Times New Roman" w:hAnsi="Times New Roman" w:cs="Times New Roman"/>
          <w:b/>
          <w:sz w:val="24"/>
          <w:szCs w:val="24"/>
        </w:rPr>
      </w:pPr>
    </w:p>
    <w:p w14:paraId="45855DAE" w14:textId="77777777" w:rsidR="00CD6F6A" w:rsidRPr="00427109" w:rsidRDefault="00CD6F6A" w:rsidP="0027777B">
      <w:pPr>
        <w:pStyle w:val="ListParagraph"/>
        <w:spacing w:after="0" w:line="276" w:lineRule="auto"/>
        <w:ind w:left="450"/>
        <w:rPr>
          <w:rFonts w:ascii="Times New Roman" w:eastAsia="Times New Roman" w:hAnsi="Times New Roman" w:cs="Times New Roman"/>
          <w:sz w:val="24"/>
          <w:szCs w:val="24"/>
        </w:rPr>
      </w:pPr>
    </w:p>
    <w:p w14:paraId="2867B694" w14:textId="77777777" w:rsidR="001152E0" w:rsidRPr="00427109" w:rsidRDefault="001152E0" w:rsidP="001152E0">
      <w:pPr>
        <w:pStyle w:val="ListParagraph"/>
        <w:spacing w:after="0" w:line="276" w:lineRule="auto"/>
        <w:ind w:left="450"/>
        <w:rPr>
          <w:rFonts w:ascii="Times New Roman" w:eastAsia="Times New Roman" w:hAnsi="Times New Roman" w:cs="Times New Roman"/>
          <w:sz w:val="24"/>
          <w:szCs w:val="24"/>
        </w:rPr>
      </w:pPr>
    </w:p>
    <w:p w14:paraId="2DD4017E" w14:textId="77777777" w:rsidR="001152E0" w:rsidRPr="00427109" w:rsidRDefault="001152E0" w:rsidP="001152E0">
      <w:pPr>
        <w:pStyle w:val="ListParagraph"/>
        <w:spacing w:after="0" w:line="276" w:lineRule="auto"/>
        <w:ind w:left="450"/>
        <w:rPr>
          <w:rFonts w:ascii="Times New Roman" w:eastAsia="Times New Roman" w:hAnsi="Times New Roman" w:cs="Times New Roman"/>
          <w:sz w:val="24"/>
          <w:szCs w:val="24"/>
        </w:rPr>
      </w:pPr>
    </w:p>
    <w:p w14:paraId="05C50DE6" w14:textId="77777777" w:rsidR="00CD6F6A" w:rsidRPr="00427109" w:rsidRDefault="00CD6F6A" w:rsidP="0027777B">
      <w:pPr>
        <w:pStyle w:val="ListParagraph"/>
        <w:spacing w:after="0" w:line="276" w:lineRule="auto"/>
        <w:ind w:left="450"/>
        <w:rPr>
          <w:rFonts w:ascii="Times New Roman" w:eastAsia="Times New Roman" w:hAnsi="Times New Roman" w:cs="Times New Roman"/>
          <w:sz w:val="24"/>
          <w:szCs w:val="24"/>
        </w:rPr>
      </w:pPr>
    </w:p>
    <w:p w14:paraId="3DC6DBBD" w14:textId="77777777" w:rsidR="00532A49" w:rsidRPr="001E5120" w:rsidRDefault="00532A49" w:rsidP="001E5120">
      <w:pPr>
        <w:spacing w:after="0" w:line="276" w:lineRule="auto"/>
        <w:rPr>
          <w:rFonts w:ascii="Times New Roman" w:eastAsia="Times New Roman" w:hAnsi="Times New Roman" w:cs="Times New Roman"/>
          <w:sz w:val="24"/>
          <w:szCs w:val="24"/>
        </w:rPr>
      </w:pPr>
    </w:p>
    <w:p w14:paraId="10E8AED7" w14:textId="77777777" w:rsidR="0077238B" w:rsidRPr="00427109" w:rsidRDefault="0077238B" w:rsidP="001E553E">
      <w:pPr>
        <w:spacing w:after="0" w:line="276" w:lineRule="auto"/>
        <w:rPr>
          <w:rFonts w:ascii="Times New Roman" w:eastAsia="Times New Roman" w:hAnsi="Times New Roman" w:cs="Times New Roman"/>
          <w:b/>
          <w:sz w:val="24"/>
          <w:szCs w:val="24"/>
        </w:rPr>
      </w:pPr>
    </w:p>
    <w:p w14:paraId="49882507" w14:textId="77777777" w:rsidR="000D5F80" w:rsidRPr="00427109" w:rsidRDefault="000D5F80" w:rsidP="0027777B">
      <w:pPr>
        <w:spacing w:after="0" w:line="276" w:lineRule="auto"/>
        <w:rPr>
          <w:rFonts w:ascii="Times New Roman" w:eastAsia="Times New Roman" w:hAnsi="Times New Roman" w:cs="Times New Roman"/>
          <w:b/>
          <w:sz w:val="24"/>
          <w:szCs w:val="24"/>
        </w:rPr>
      </w:pPr>
      <w:r w:rsidRPr="00427109">
        <w:rPr>
          <w:rFonts w:ascii="Times New Roman" w:eastAsia="Times New Roman" w:hAnsi="Times New Roman" w:cs="Times New Roman"/>
          <w:b/>
          <w:sz w:val="24"/>
          <w:szCs w:val="24"/>
        </w:rPr>
        <w:t xml:space="preserve">PEER-REVIEW CONFERENCE </w:t>
      </w:r>
      <w:r w:rsidR="00B26CDC" w:rsidRPr="00427109">
        <w:rPr>
          <w:rFonts w:ascii="Times New Roman" w:eastAsia="Times New Roman" w:hAnsi="Times New Roman" w:cs="Times New Roman"/>
          <w:b/>
          <w:sz w:val="24"/>
          <w:szCs w:val="24"/>
        </w:rPr>
        <w:t>PAPERS</w:t>
      </w:r>
    </w:p>
    <w:p w14:paraId="07015CDB" w14:textId="77777777" w:rsidR="000D5F80" w:rsidRPr="00427109" w:rsidRDefault="000D5F80" w:rsidP="0027777B">
      <w:pPr>
        <w:spacing w:after="0" w:line="276" w:lineRule="auto"/>
        <w:rPr>
          <w:rFonts w:ascii="Times New Roman" w:eastAsia="Times New Roman" w:hAnsi="Times New Roman" w:cs="Times New Roman"/>
          <w:sz w:val="24"/>
          <w:szCs w:val="24"/>
        </w:rPr>
      </w:pPr>
    </w:p>
    <w:p w14:paraId="2EC9EC59" w14:textId="77777777" w:rsidR="00AD7518" w:rsidRDefault="00427109" w:rsidP="00427109">
      <w:pPr>
        <w:pStyle w:val="ListParagraph"/>
        <w:widowControl w:val="0"/>
        <w:numPr>
          <w:ilvl w:val="0"/>
          <w:numId w:val="2"/>
        </w:numPr>
        <w:spacing w:after="0" w:line="240" w:lineRule="auto"/>
        <w:rPr>
          <w:rFonts w:ascii="Times New Roman" w:hAnsi="Times New Roman" w:cs="Times New Roman"/>
          <w:sz w:val="24"/>
          <w:szCs w:val="24"/>
        </w:rPr>
      </w:pPr>
      <w:r w:rsidRPr="000B5E5B">
        <w:rPr>
          <w:rFonts w:ascii="Times New Roman" w:hAnsi="Times New Roman" w:cs="Times New Roman"/>
          <w:b/>
          <w:bCs/>
          <w:sz w:val="24"/>
          <w:szCs w:val="24"/>
        </w:rPr>
        <w:t>A.M. Koko</w:t>
      </w:r>
      <w:r w:rsidRPr="00427109">
        <w:rPr>
          <w:rFonts w:ascii="Times New Roman" w:hAnsi="Times New Roman" w:cs="Times New Roman"/>
          <w:sz w:val="24"/>
          <w:szCs w:val="24"/>
        </w:rPr>
        <w:t>, N.J Ismail, A Lasseini, Bello B Shehu. Reports of three clinical cases of multiple neural tube defects: An evidence of multi-site neural tube closure theory.</w:t>
      </w:r>
    </w:p>
    <w:p w14:paraId="5A53F2D5" w14:textId="5A594C1D" w:rsidR="00427109" w:rsidRPr="00427109" w:rsidRDefault="00427109" w:rsidP="00AD7518">
      <w:pPr>
        <w:pStyle w:val="ListParagraph"/>
        <w:widowControl w:val="0"/>
        <w:spacing w:after="0" w:line="240" w:lineRule="auto"/>
        <w:ind w:left="810"/>
        <w:rPr>
          <w:rFonts w:ascii="Times New Roman" w:hAnsi="Times New Roman" w:cs="Times New Roman"/>
          <w:sz w:val="24"/>
          <w:szCs w:val="24"/>
        </w:rPr>
      </w:pPr>
      <w:r w:rsidRPr="00427109">
        <w:rPr>
          <w:rFonts w:ascii="Times New Roman" w:hAnsi="Times New Roman" w:cs="Times New Roman"/>
          <w:sz w:val="24"/>
          <w:szCs w:val="24"/>
        </w:rPr>
        <w:t xml:space="preserve"> 60</w:t>
      </w:r>
      <w:r w:rsidRPr="00427109">
        <w:rPr>
          <w:rFonts w:ascii="Times New Roman" w:hAnsi="Times New Roman" w:cs="Times New Roman"/>
          <w:sz w:val="24"/>
          <w:szCs w:val="24"/>
          <w:vertAlign w:val="superscript"/>
        </w:rPr>
        <w:t>th</w:t>
      </w:r>
      <w:r w:rsidRPr="00427109">
        <w:rPr>
          <w:rFonts w:ascii="Times New Roman" w:hAnsi="Times New Roman" w:cs="Times New Roman"/>
          <w:sz w:val="24"/>
          <w:szCs w:val="24"/>
        </w:rPr>
        <w:t xml:space="preserve"> Annual General Meeting and Scientific Conference, West African College of Surgeons Abuja 2020, Abuja International Conference Centre, Abuja, Nigeria. 17</w:t>
      </w:r>
      <w:r w:rsidRPr="00427109">
        <w:rPr>
          <w:rFonts w:ascii="Times New Roman" w:hAnsi="Times New Roman" w:cs="Times New Roman"/>
          <w:sz w:val="24"/>
          <w:szCs w:val="24"/>
          <w:vertAlign w:val="superscript"/>
        </w:rPr>
        <w:t>th</w:t>
      </w:r>
      <w:r w:rsidRPr="00427109">
        <w:rPr>
          <w:rFonts w:ascii="Times New Roman" w:hAnsi="Times New Roman" w:cs="Times New Roman"/>
          <w:sz w:val="24"/>
          <w:szCs w:val="24"/>
        </w:rPr>
        <w:t>-20</w:t>
      </w:r>
      <w:r w:rsidRPr="00427109">
        <w:rPr>
          <w:rFonts w:ascii="Times New Roman" w:hAnsi="Times New Roman" w:cs="Times New Roman"/>
          <w:sz w:val="24"/>
          <w:szCs w:val="24"/>
          <w:vertAlign w:val="superscript"/>
        </w:rPr>
        <w:t>th</w:t>
      </w:r>
      <w:r w:rsidR="00266142">
        <w:rPr>
          <w:rFonts w:ascii="Times New Roman" w:hAnsi="Times New Roman" w:cs="Times New Roman"/>
          <w:sz w:val="24"/>
          <w:szCs w:val="24"/>
        </w:rPr>
        <w:t xml:space="preserve">February, </w:t>
      </w:r>
      <w:r w:rsidR="00266142" w:rsidRPr="00427109">
        <w:rPr>
          <w:rFonts w:ascii="Times New Roman" w:hAnsi="Times New Roman" w:cs="Times New Roman"/>
          <w:sz w:val="24"/>
          <w:szCs w:val="24"/>
        </w:rPr>
        <w:t>2020</w:t>
      </w:r>
    </w:p>
    <w:p w14:paraId="6197B4D6" w14:textId="77777777" w:rsidR="00427109" w:rsidRPr="00427109" w:rsidRDefault="00427109" w:rsidP="00427109">
      <w:pPr>
        <w:ind w:left="1080"/>
        <w:rPr>
          <w:rFonts w:ascii="Trebuchet MS" w:hAnsi="Trebuchet MS" w:cs="Arial"/>
          <w:sz w:val="24"/>
          <w:szCs w:val="24"/>
        </w:rPr>
      </w:pPr>
    </w:p>
    <w:p w14:paraId="14015F52" w14:textId="77777777" w:rsidR="00427109" w:rsidRPr="00427109" w:rsidRDefault="00427109" w:rsidP="00427109">
      <w:pPr>
        <w:pStyle w:val="ListParagraph"/>
        <w:widowControl w:val="0"/>
        <w:numPr>
          <w:ilvl w:val="0"/>
          <w:numId w:val="2"/>
        </w:numPr>
        <w:spacing w:after="0" w:line="240" w:lineRule="auto"/>
        <w:rPr>
          <w:rFonts w:ascii="Times New Roman" w:hAnsi="Times New Roman" w:cs="Times New Roman"/>
          <w:sz w:val="24"/>
          <w:szCs w:val="24"/>
        </w:rPr>
      </w:pPr>
      <w:r w:rsidRPr="000B5E5B">
        <w:rPr>
          <w:rFonts w:ascii="Times New Roman" w:hAnsi="Times New Roman" w:cs="Times New Roman"/>
          <w:b/>
          <w:bCs/>
          <w:sz w:val="24"/>
          <w:szCs w:val="24"/>
        </w:rPr>
        <w:t>A.M. Koko</w:t>
      </w:r>
      <w:r w:rsidRPr="00427109">
        <w:rPr>
          <w:rFonts w:ascii="Times New Roman" w:hAnsi="Times New Roman" w:cs="Times New Roman"/>
          <w:sz w:val="24"/>
          <w:szCs w:val="24"/>
        </w:rPr>
        <w:t>, N.J Ismail, A Lasseini, Bello B Shehu. Management and Outcome of skull tumours seen in neurosurgical centre of a developing country. 60</w:t>
      </w:r>
      <w:r w:rsidRPr="00427109">
        <w:rPr>
          <w:rFonts w:ascii="Times New Roman" w:hAnsi="Times New Roman" w:cs="Times New Roman"/>
          <w:sz w:val="24"/>
          <w:szCs w:val="24"/>
          <w:vertAlign w:val="superscript"/>
        </w:rPr>
        <w:t>th</w:t>
      </w:r>
      <w:r w:rsidRPr="00427109">
        <w:rPr>
          <w:rFonts w:ascii="Times New Roman" w:hAnsi="Times New Roman" w:cs="Times New Roman"/>
          <w:sz w:val="24"/>
          <w:szCs w:val="24"/>
        </w:rPr>
        <w:t xml:space="preserve"> Annual General Meeting and Scientific Conference, West African College of Surgeons Abuja 2020, Abuja International Conference Centre, Abuja, Nigeria. 17</w:t>
      </w:r>
      <w:r w:rsidRPr="00427109">
        <w:rPr>
          <w:rFonts w:ascii="Times New Roman" w:hAnsi="Times New Roman" w:cs="Times New Roman"/>
          <w:sz w:val="24"/>
          <w:szCs w:val="24"/>
          <w:vertAlign w:val="superscript"/>
        </w:rPr>
        <w:t>th</w:t>
      </w:r>
      <w:r w:rsidRPr="00427109">
        <w:rPr>
          <w:rFonts w:ascii="Times New Roman" w:hAnsi="Times New Roman" w:cs="Times New Roman"/>
          <w:sz w:val="24"/>
          <w:szCs w:val="24"/>
        </w:rPr>
        <w:t>-20</w:t>
      </w:r>
      <w:r w:rsidRPr="00427109">
        <w:rPr>
          <w:rFonts w:ascii="Times New Roman" w:hAnsi="Times New Roman" w:cs="Times New Roman"/>
          <w:sz w:val="24"/>
          <w:szCs w:val="24"/>
          <w:vertAlign w:val="superscript"/>
        </w:rPr>
        <w:t>th</w:t>
      </w:r>
      <w:r w:rsidR="00266142">
        <w:rPr>
          <w:rFonts w:ascii="Times New Roman" w:hAnsi="Times New Roman" w:cs="Times New Roman"/>
          <w:sz w:val="24"/>
          <w:szCs w:val="24"/>
        </w:rPr>
        <w:t xml:space="preserve">February, </w:t>
      </w:r>
      <w:r w:rsidRPr="00427109">
        <w:rPr>
          <w:rFonts w:ascii="Times New Roman" w:hAnsi="Times New Roman" w:cs="Times New Roman"/>
          <w:sz w:val="24"/>
          <w:szCs w:val="24"/>
        </w:rPr>
        <w:t>2020</w:t>
      </w:r>
    </w:p>
    <w:p w14:paraId="13B27DA5" w14:textId="77777777" w:rsidR="00427109" w:rsidRPr="00427109" w:rsidRDefault="00427109" w:rsidP="00427109">
      <w:pPr>
        <w:pStyle w:val="ListParagraph"/>
        <w:spacing w:after="0" w:line="276" w:lineRule="auto"/>
        <w:ind w:left="810"/>
        <w:rPr>
          <w:rFonts w:ascii="Times New Roman" w:eastAsia="Times New Roman" w:hAnsi="Times New Roman" w:cs="Times New Roman"/>
          <w:sz w:val="24"/>
          <w:szCs w:val="24"/>
        </w:rPr>
      </w:pPr>
    </w:p>
    <w:p w14:paraId="418AE6E7" w14:textId="77777777" w:rsidR="008D1DD7" w:rsidRPr="00427109" w:rsidRDefault="008D1DD7" w:rsidP="0027777B">
      <w:pPr>
        <w:pStyle w:val="ListParagraph"/>
        <w:numPr>
          <w:ilvl w:val="0"/>
          <w:numId w:val="2"/>
        </w:numPr>
        <w:spacing w:after="0" w:line="276" w:lineRule="auto"/>
        <w:rPr>
          <w:rFonts w:ascii="Times New Roman" w:eastAsia="Times New Roman" w:hAnsi="Times New Roman" w:cs="Times New Roman"/>
          <w:sz w:val="24"/>
          <w:szCs w:val="24"/>
        </w:rPr>
      </w:pPr>
      <w:r w:rsidRPr="00427109">
        <w:rPr>
          <w:rFonts w:ascii="Times New Roman" w:eastAsia="Times New Roman" w:hAnsi="Times New Roman" w:cs="Times New Roman"/>
          <w:sz w:val="24"/>
          <w:szCs w:val="24"/>
        </w:rPr>
        <w:t xml:space="preserve">SM Sahabi, Ali Lasseini, </w:t>
      </w:r>
      <w:r w:rsidRPr="00427109">
        <w:rPr>
          <w:rFonts w:ascii="Times New Roman" w:eastAsia="Times New Roman" w:hAnsi="Times New Roman" w:cs="Times New Roman"/>
          <w:b/>
          <w:bCs/>
          <w:sz w:val="24"/>
          <w:szCs w:val="24"/>
        </w:rPr>
        <w:t>AM Koko</w:t>
      </w:r>
      <w:r w:rsidRPr="00427109">
        <w:rPr>
          <w:rFonts w:ascii="Times New Roman" w:eastAsia="Times New Roman" w:hAnsi="Times New Roman" w:cs="Times New Roman"/>
          <w:sz w:val="24"/>
          <w:szCs w:val="24"/>
        </w:rPr>
        <w:t xml:space="preserve">, GH Yunusa, K Abdullahi, U Muhammed. Metastatic follicular carcinoma of the thyroid gland mimicking meningioma: A case </w:t>
      </w:r>
      <w:r w:rsidRPr="00427109">
        <w:rPr>
          <w:rFonts w:ascii="Times New Roman" w:eastAsia="Times New Roman" w:hAnsi="Times New Roman" w:cs="Times New Roman"/>
          <w:sz w:val="24"/>
          <w:szCs w:val="24"/>
        </w:rPr>
        <w:lastRenderedPageBreak/>
        <w:t>report.  24</w:t>
      </w:r>
      <w:r w:rsidRPr="00427109">
        <w:rPr>
          <w:rFonts w:ascii="Times New Roman" w:eastAsia="Times New Roman" w:hAnsi="Times New Roman" w:cs="Times New Roman"/>
          <w:sz w:val="24"/>
          <w:szCs w:val="24"/>
          <w:vertAlign w:val="superscript"/>
        </w:rPr>
        <w:t>th</w:t>
      </w:r>
      <w:r w:rsidRPr="00427109">
        <w:rPr>
          <w:rFonts w:ascii="Times New Roman" w:eastAsia="Times New Roman" w:hAnsi="Times New Roman" w:cs="Times New Roman"/>
          <w:sz w:val="24"/>
          <w:szCs w:val="24"/>
        </w:rPr>
        <w:t xml:space="preserve"> Annual meeting and Education day, Society for NeuroOncology, November 20-24, 2019. Phoenix, Arizona</w:t>
      </w:r>
      <w:r w:rsidR="00597FB7" w:rsidRPr="00427109">
        <w:rPr>
          <w:rFonts w:ascii="Times New Roman" w:eastAsia="Times New Roman" w:hAnsi="Times New Roman" w:cs="Times New Roman"/>
          <w:sz w:val="24"/>
          <w:szCs w:val="24"/>
        </w:rPr>
        <w:t>, United States of America.</w:t>
      </w:r>
    </w:p>
    <w:p w14:paraId="08C8FC18" w14:textId="77777777" w:rsidR="006563DC" w:rsidRPr="00427109" w:rsidRDefault="006563DC" w:rsidP="006563DC">
      <w:pPr>
        <w:pStyle w:val="ListParagraph"/>
        <w:spacing w:after="0" w:line="276" w:lineRule="auto"/>
        <w:ind w:left="810"/>
        <w:rPr>
          <w:rFonts w:ascii="Times New Roman" w:eastAsia="Times New Roman" w:hAnsi="Times New Roman" w:cs="Times New Roman"/>
          <w:sz w:val="24"/>
          <w:szCs w:val="24"/>
        </w:rPr>
      </w:pPr>
    </w:p>
    <w:p w14:paraId="217BE5D5" w14:textId="77777777" w:rsidR="001040B8" w:rsidRPr="00427109" w:rsidRDefault="001040B8" w:rsidP="0027777B">
      <w:pPr>
        <w:pStyle w:val="ListParagraph"/>
        <w:numPr>
          <w:ilvl w:val="0"/>
          <w:numId w:val="2"/>
        </w:numPr>
        <w:spacing w:after="0" w:line="276" w:lineRule="auto"/>
        <w:rPr>
          <w:rFonts w:ascii="Times New Roman" w:eastAsia="Times New Roman" w:hAnsi="Times New Roman" w:cs="Times New Roman"/>
          <w:sz w:val="24"/>
          <w:szCs w:val="24"/>
        </w:rPr>
      </w:pPr>
      <w:r w:rsidRPr="00427109">
        <w:rPr>
          <w:rFonts w:ascii="Times New Roman" w:eastAsia="Times New Roman" w:hAnsi="Times New Roman" w:cs="Times New Roman"/>
          <w:sz w:val="24"/>
          <w:szCs w:val="24"/>
        </w:rPr>
        <w:t xml:space="preserve">Muhammad AS, Oyibo UE, Lasseini A, Agwu NP, Abdulwahab-Ahmed A, </w:t>
      </w:r>
      <w:r w:rsidRPr="00427109">
        <w:rPr>
          <w:rFonts w:ascii="Times New Roman" w:eastAsia="Times New Roman" w:hAnsi="Times New Roman" w:cs="Times New Roman"/>
          <w:b/>
          <w:sz w:val="24"/>
          <w:szCs w:val="24"/>
        </w:rPr>
        <w:t>Koko MA</w:t>
      </w:r>
      <w:r w:rsidRPr="00427109">
        <w:rPr>
          <w:rFonts w:ascii="Times New Roman" w:eastAsia="Times New Roman" w:hAnsi="Times New Roman" w:cs="Times New Roman"/>
          <w:sz w:val="24"/>
          <w:szCs w:val="24"/>
        </w:rPr>
        <w:t>, Khalid A, Onwuasoannya UE, Umar MA,</w:t>
      </w:r>
      <w:r w:rsidR="000B5E5B">
        <w:rPr>
          <w:rFonts w:ascii="Times New Roman" w:eastAsia="Times New Roman" w:hAnsi="Times New Roman" w:cs="Times New Roman"/>
          <w:sz w:val="24"/>
          <w:szCs w:val="24"/>
        </w:rPr>
        <w:t xml:space="preserve"> </w:t>
      </w:r>
      <w:r w:rsidRPr="00427109">
        <w:rPr>
          <w:rFonts w:ascii="Times New Roman" w:eastAsia="Times New Roman" w:hAnsi="Times New Roman" w:cs="Times New Roman"/>
          <w:sz w:val="24"/>
          <w:szCs w:val="24"/>
        </w:rPr>
        <w:t>Dahiru A, Kawuyo A, Mishellia DH, Mungadi IA. Chronic subdural haematoma from trivial trauma mimicking cerebral metastasis from castrate resistant prostate cancer: A case report. 24</w:t>
      </w:r>
      <w:r w:rsidRPr="00427109">
        <w:rPr>
          <w:rFonts w:ascii="Times New Roman" w:eastAsia="Times New Roman" w:hAnsi="Times New Roman" w:cs="Times New Roman"/>
          <w:sz w:val="24"/>
          <w:szCs w:val="24"/>
          <w:vertAlign w:val="superscript"/>
        </w:rPr>
        <w:t>th</w:t>
      </w:r>
      <w:r w:rsidRPr="00427109">
        <w:rPr>
          <w:rFonts w:ascii="Times New Roman" w:eastAsia="Times New Roman" w:hAnsi="Times New Roman" w:cs="Times New Roman"/>
          <w:sz w:val="24"/>
          <w:szCs w:val="24"/>
        </w:rPr>
        <w:t xml:space="preserve"> AGM &amp; Scientific conference of the Nigerian association of Urological Surgeons. 27</w:t>
      </w:r>
      <w:r w:rsidRPr="00427109">
        <w:rPr>
          <w:rFonts w:ascii="Times New Roman" w:eastAsia="Times New Roman" w:hAnsi="Times New Roman" w:cs="Times New Roman"/>
          <w:sz w:val="24"/>
          <w:szCs w:val="24"/>
          <w:vertAlign w:val="superscript"/>
        </w:rPr>
        <w:t>th</w:t>
      </w:r>
      <w:r w:rsidRPr="00427109">
        <w:rPr>
          <w:rFonts w:ascii="Times New Roman" w:eastAsia="Times New Roman" w:hAnsi="Times New Roman" w:cs="Times New Roman"/>
          <w:sz w:val="24"/>
          <w:szCs w:val="24"/>
        </w:rPr>
        <w:t>-30</w:t>
      </w:r>
      <w:r w:rsidRPr="00427109">
        <w:rPr>
          <w:rFonts w:ascii="Times New Roman" w:eastAsia="Times New Roman" w:hAnsi="Times New Roman" w:cs="Times New Roman"/>
          <w:sz w:val="24"/>
          <w:szCs w:val="24"/>
          <w:vertAlign w:val="superscript"/>
        </w:rPr>
        <w:t>th</w:t>
      </w:r>
      <w:r w:rsidRPr="00427109">
        <w:rPr>
          <w:rFonts w:ascii="Times New Roman" w:eastAsia="Times New Roman" w:hAnsi="Times New Roman" w:cs="Times New Roman"/>
          <w:sz w:val="24"/>
          <w:szCs w:val="24"/>
        </w:rPr>
        <w:t xml:space="preserve"> November 2018</w:t>
      </w:r>
      <w:r w:rsidR="00061E08" w:rsidRPr="00427109">
        <w:rPr>
          <w:rFonts w:ascii="Times New Roman" w:eastAsia="Times New Roman" w:hAnsi="Times New Roman" w:cs="Times New Roman"/>
          <w:sz w:val="24"/>
          <w:szCs w:val="24"/>
        </w:rPr>
        <w:t>, Sokoto Guest inn &amp; institute of Urology and Nephrology, UDUTH, Sokoto</w:t>
      </w:r>
    </w:p>
    <w:p w14:paraId="292CF04D" w14:textId="77777777" w:rsidR="0006767B" w:rsidRPr="00427109" w:rsidRDefault="0006767B" w:rsidP="0006767B">
      <w:pPr>
        <w:pStyle w:val="ListParagraph"/>
        <w:spacing w:after="0" w:line="276" w:lineRule="auto"/>
        <w:ind w:left="810"/>
        <w:rPr>
          <w:rFonts w:ascii="Times New Roman" w:eastAsia="Times New Roman" w:hAnsi="Times New Roman" w:cs="Times New Roman"/>
          <w:sz w:val="24"/>
          <w:szCs w:val="24"/>
        </w:rPr>
      </w:pPr>
    </w:p>
    <w:p w14:paraId="3C0B7E3C" w14:textId="77777777" w:rsidR="00E50172" w:rsidRPr="00427109" w:rsidRDefault="00E50172" w:rsidP="00E50172">
      <w:pPr>
        <w:pStyle w:val="ListParagraph"/>
        <w:spacing w:after="0" w:line="276" w:lineRule="auto"/>
        <w:ind w:left="810"/>
        <w:rPr>
          <w:rFonts w:ascii="Times New Roman" w:eastAsia="Times New Roman" w:hAnsi="Times New Roman" w:cs="Times New Roman"/>
          <w:sz w:val="24"/>
          <w:szCs w:val="24"/>
        </w:rPr>
      </w:pPr>
    </w:p>
    <w:p w14:paraId="1FF6897C" w14:textId="77777777" w:rsidR="00FC5B01" w:rsidRPr="00427109" w:rsidRDefault="00FC5B01" w:rsidP="0027777B">
      <w:pPr>
        <w:pStyle w:val="ListParagraph"/>
        <w:numPr>
          <w:ilvl w:val="0"/>
          <w:numId w:val="2"/>
        </w:numPr>
        <w:spacing w:after="0" w:line="276" w:lineRule="auto"/>
        <w:rPr>
          <w:rFonts w:ascii="Times New Roman" w:eastAsia="Times New Roman" w:hAnsi="Times New Roman" w:cs="Times New Roman"/>
          <w:sz w:val="24"/>
          <w:szCs w:val="24"/>
        </w:rPr>
      </w:pPr>
      <w:r w:rsidRPr="00427109">
        <w:rPr>
          <w:rFonts w:ascii="Times New Roman" w:eastAsia="Times New Roman" w:hAnsi="Times New Roman" w:cs="Times New Roman"/>
          <w:b/>
          <w:sz w:val="24"/>
          <w:szCs w:val="24"/>
        </w:rPr>
        <w:t>Aliyu M. Koko</w:t>
      </w:r>
      <w:r w:rsidRPr="00427109">
        <w:rPr>
          <w:rFonts w:ascii="Times New Roman" w:eastAsia="Times New Roman" w:hAnsi="Times New Roman" w:cs="Times New Roman"/>
          <w:sz w:val="24"/>
          <w:szCs w:val="24"/>
        </w:rPr>
        <w:t>. Management and Outcome of Pediatric Head Injuries caused by Falls in the Tropics. Foresight Healthcare Workshop and Exhibition. April 2018, Stonehenge Hotels, 1041 Kur Mohammed Street, Central Business District, Abuja, FCT 900211, Nigeria</w:t>
      </w:r>
    </w:p>
    <w:p w14:paraId="50050AAD" w14:textId="77777777" w:rsidR="00FC5B01" w:rsidRPr="00427109" w:rsidRDefault="00FC5B01" w:rsidP="00FC5B01">
      <w:pPr>
        <w:pStyle w:val="ListParagraph"/>
        <w:spacing w:after="0" w:line="276" w:lineRule="auto"/>
        <w:ind w:left="810"/>
        <w:rPr>
          <w:rFonts w:ascii="Times New Roman" w:eastAsia="Times New Roman" w:hAnsi="Times New Roman" w:cs="Times New Roman"/>
          <w:sz w:val="24"/>
          <w:szCs w:val="24"/>
        </w:rPr>
      </w:pPr>
    </w:p>
    <w:p w14:paraId="6C776443" w14:textId="77777777" w:rsidR="00FC5B01" w:rsidRPr="00427109" w:rsidRDefault="00FC5B01" w:rsidP="0027777B">
      <w:pPr>
        <w:pStyle w:val="ListParagraph"/>
        <w:spacing w:after="0" w:line="276" w:lineRule="auto"/>
        <w:rPr>
          <w:ins w:id="4" w:author="user" w:date="2018-11-24T14:22:00Z"/>
          <w:rFonts w:ascii="Times New Roman" w:hAnsi="Times New Roman" w:cs="Times New Roman"/>
          <w:b/>
          <w:sz w:val="24"/>
          <w:szCs w:val="24"/>
        </w:rPr>
      </w:pPr>
    </w:p>
    <w:p w14:paraId="3B4E613D" w14:textId="77777777" w:rsidR="00655830" w:rsidRPr="00427109" w:rsidRDefault="00655830" w:rsidP="0027777B">
      <w:pPr>
        <w:pStyle w:val="ListParagraph"/>
        <w:numPr>
          <w:ilvl w:val="0"/>
          <w:numId w:val="2"/>
        </w:numPr>
        <w:spacing w:after="0" w:line="276" w:lineRule="auto"/>
        <w:rPr>
          <w:rFonts w:ascii="Times New Roman" w:hAnsi="Times New Roman" w:cs="Times New Roman"/>
          <w:b/>
          <w:sz w:val="24"/>
          <w:szCs w:val="24"/>
        </w:rPr>
      </w:pPr>
      <w:r w:rsidRPr="00427109">
        <w:rPr>
          <w:rFonts w:ascii="Times New Roman" w:hAnsi="Times New Roman" w:cs="Times New Roman"/>
          <w:sz w:val="24"/>
          <w:szCs w:val="24"/>
        </w:rPr>
        <w:t xml:space="preserve">S.M Sahabi, N.J Ismail, A. Lasseini, G.H Yunusa, </w:t>
      </w:r>
      <w:r w:rsidRPr="00427109">
        <w:rPr>
          <w:rFonts w:ascii="Times New Roman" w:hAnsi="Times New Roman" w:cs="Times New Roman"/>
          <w:b/>
          <w:sz w:val="24"/>
          <w:szCs w:val="24"/>
        </w:rPr>
        <w:t xml:space="preserve">A.M </w:t>
      </w:r>
      <w:r w:rsidR="00AF0DA9" w:rsidRPr="00427109">
        <w:rPr>
          <w:rFonts w:ascii="Times New Roman" w:hAnsi="Times New Roman" w:cs="Times New Roman"/>
          <w:b/>
          <w:sz w:val="24"/>
          <w:szCs w:val="24"/>
        </w:rPr>
        <w:t>K</w:t>
      </w:r>
      <w:r w:rsidRPr="00427109">
        <w:rPr>
          <w:rFonts w:ascii="Times New Roman" w:hAnsi="Times New Roman" w:cs="Times New Roman"/>
          <w:b/>
          <w:sz w:val="24"/>
          <w:szCs w:val="24"/>
        </w:rPr>
        <w:t>oko.</w:t>
      </w:r>
    </w:p>
    <w:p w14:paraId="48F54796" w14:textId="77777777" w:rsidR="00655830" w:rsidRPr="00427109" w:rsidRDefault="00655830" w:rsidP="0027777B">
      <w:pPr>
        <w:pStyle w:val="ListParagraph"/>
        <w:spacing w:after="0" w:line="276" w:lineRule="auto"/>
        <w:ind w:left="810"/>
        <w:rPr>
          <w:rFonts w:ascii="Times New Roman" w:hAnsi="Times New Roman" w:cs="Times New Roman"/>
          <w:sz w:val="24"/>
          <w:szCs w:val="24"/>
        </w:rPr>
      </w:pPr>
      <w:r w:rsidRPr="00427109">
        <w:rPr>
          <w:rFonts w:ascii="Times New Roman" w:hAnsi="Times New Roman" w:cs="Times New Roman"/>
          <w:sz w:val="24"/>
          <w:szCs w:val="24"/>
        </w:rPr>
        <w:t xml:space="preserve">  Glioblastoma in Sokoto, Nigeria</w:t>
      </w:r>
    </w:p>
    <w:p w14:paraId="04C82AF3" w14:textId="77777777" w:rsidR="00FC5B01" w:rsidRPr="00427109" w:rsidRDefault="00655830" w:rsidP="0027777B">
      <w:pPr>
        <w:pStyle w:val="ListParagraph"/>
        <w:spacing w:after="0" w:line="276" w:lineRule="auto"/>
        <w:ind w:left="810"/>
        <w:rPr>
          <w:ins w:id="5" w:author="user" w:date="2018-11-24T14:22:00Z"/>
          <w:rFonts w:ascii="Times New Roman" w:hAnsi="Times New Roman" w:cs="Times New Roman"/>
          <w:sz w:val="24"/>
          <w:szCs w:val="24"/>
        </w:rPr>
      </w:pPr>
      <w:r w:rsidRPr="00427109">
        <w:rPr>
          <w:rFonts w:ascii="Times New Roman" w:hAnsi="Times New Roman" w:cs="Times New Roman"/>
          <w:sz w:val="24"/>
          <w:szCs w:val="24"/>
        </w:rPr>
        <w:t xml:space="preserve">   Association of Radiologists in Nigeria Maiden Scientific conference. September 2017, Giginya Coral Hotel, Sokoto, Nigeria.</w:t>
      </w:r>
    </w:p>
    <w:p w14:paraId="0E245D82" w14:textId="77777777" w:rsidR="00882060" w:rsidRPr="00427109" w:rsidRDefault="00882060" w:rsidP="0027777B">
      <w:pPr>
        <w:pStyle w:val="ListParagraph"/>
        <w:spacing w:after="0" w:line="276" w:lineRule="auto"/>
        <w:ind w:left="810"/>
        <w:rPr>
          <w:rFonts w:ascii="Times New Roman" w:hAnsi="Times New Roman" w:cs="Times New Roman"/>
          <w:sz w:val="24"/>
          <w:szCs w:val="24"/>
        </w:rPr>
      </w:pPr>
    </w:p>
    <w:p w14:paraId="242404AB" w14:textId="77777777" w:rsidR="00655830" w:rsidRPr="00427109" w:rsidRDefault="00365BA2" w:rsidP="0027777B">
      <w:pPr>
        <w:pStyle w:val="ListParagraph"/>
        <w:numPr>
          <w:ilvl w:val="0"/>
          <w:numId w:val="2"/>
        </w:numPr>
        <w:spacing w:after="0" w:line="276" w:lineRule="auto"/>
        <w:rPr>
          <w:rFonts w:ascii="Times New Roman" w:hAnsi="Times New Roman" w:cs="Times New Roman"/>
          <w:sz w:val="24"/>
          <w:szCs w:val="24"/>
        </w:rPr>
      </w:pPr>
      <w:r w:rsidRPr="00427109">
        <w:rPr>
          <w:rFonts w:ascii="Times New Roman" w:eastAsia="Times New Roman" w:hAnsi="Times New Roman" w:cs="Times New Roman"/>
          <w:sz w:val="24"/>
          <w:szCs w:val="24"/>
        </w:rPr>
        <w:t>N. J</w:t>
      </w:r>
      <w:r w:rsidR="00655830" w:rsidRPr="00427109">
        <w:rPr>
          <w:rFonts w:ascii="Times New Roman" w:eastAsia="Times New Roman" w:hAnsi="Times New Roman" w:cs="Times New Roman"/>
          <w:sz w:val="24"/>
          <w:szCs w:val="24"/>
        </w:rPr>
        <w:t xml:space="preserve"> Ismail, </w:t>
      </w:r>
      <w:r w:rsidR="00A432DE" w:rsidRPr="00427109">
        <w:rPr>
          <w:rFonts w:ascii="Times New Roman" w:eastAsia="Times New Roman" w:hAnsi="Times New Roman" w:cs="Times New Roman"/>
          <w:sz w:val="24"/>
          <w:szCs w:val="24"/>
        </w:rPr>
        <w:t xml:space="preserve">A. Lasseini, </w:t>
      </w:r>
      <w:r w:rsidR="00A432DE" w:rsidRPr="00427109">
        <w:rPr>
          <w:rFonts w:ascii="Times New Roman" w:eastAsia="Times New Roman" w:hAnsi="Times New Roman" w:cs="Times New Roman"/>
          <w:b/>
          <w:sz w:val="24"/>
          <w:szCs w:val="24"/>
        </w:rPr>
        <w:t>A.M Koko</w:t>
      </w:r>
      <w:r w:rsidR="00A432DE" w:rsidRPr="00427109">
        <w:rPr>
          <w:rFonts w:ascii="Times New Roman" w:eastAsia="Times New Roman" w:hAnsi="Times New Roman" w:cs="Times New Roman"/>
          <w:sz w:val="24"/>
          <w:szCs w:val="24"/>
        </w:rPr>
        <w:t xml:space="preserve"> and B.</w:t>
      </w:r>
      <w:r w:rsidRPr="00427109">
        <w:rPr>
          <w:rFonts w:ascii="Times New Roman" w:eastAsia="Times New Roman" w:hAnsi="Times New Roman" w:cs="Times New Roman"/>
          <w:sz w:val="24"/>
          <w:szCs w:val="24"/>
        </w:rPr>
        <w:t>B. Shehu</w:t>
      </w:r>
    </w:p>
    <w:p w14:paraId="14D3CFB1" w14:textId="77777777" w:rsidR="00655830" w:rsidRPr="00427109" w:rsidRDefault="00655830" w:rsidP="0027777B">
      <w:pPr>
        <w:pStyle w:val="ListParagraph"/>
        <w:spacing w:after="0" w:line="276" w:lineRule="auto"/>
        <w:ind w:left="810"/>
        <w:rPr>
          <w:rFonts w:ascii="Times New Roman" w:hAnsi="Times New Roman" w:cs="Times New Roman"/>
          <w:sz w:val="24"/>
          <w:szCs w:val="24"/>
        </w:rPr>
      </w:pPr>
      <w:r w:rsidRPr="00427109">
        <w:rPr>
          <w:rFonts w:ascii="Times New Roman" w:hAnsi="Times New Roman" w:cs="Times New Roman"/>
          <w:sz w:val="24"/>
          <w:szCs w:val="24"/>
        </w:rPr>
        <w:t xml:space="preserve">  Profile of computerized tomographic </w:t>
      </w:r>
      <w:r w:rsidR="00A432DE" w:rsidRPr="00427109">
        <w:rPr>
          <w:rFonts w:ascii="Times New Roman" w:hAnsi="Times New Roman" w:cs="Times New Roman"/>
          <w:sz w:val="24"/>
          <w:szCs w:val="24"/>
        </w:rPr>
        <w:t>findings of head injury in Sokoto, Nigeria</w:t>
      </w:r>
    </w:p>
    <w:p w14:paraId="1CD37C4A" w14:textId="77777777" w:rsidR="00FC5B01" w:rsidRPr="00427109" w:rsidRDefault="00A432DE" w:rsidP="0027777B">
      <w:pPr>
        <w:pStyle w:val="ListParagraph"/>
        <w:spacing w:after="0" w:line="276" w:lineRule="auto"/>
        <w:ind w:left="810"/>
        <w:rPr>
          <w:ins w:id="6" w:author="user" w:date="2018-11-24T14:22:00Z"/>
          <w:rFonts w:ascii="Times New Roman" w:hAnsi="Times New Roman" w:cs="Times New Roman"/>
          <w:sz w:val="24"/>
          <w:szCs w:val="24"/>
        </w:rPr>
      </w:pPr>
      <w:r w:rsidRPr="00427109">
        <w:rPr>
          <w:rFonts w:ascii="Times New Roman" w:hAnsi="Times New Roman" w:cs="Times New Roman"/>
          <w:sz w:val="24"/>
          <w:szCs w:val="24"/>
        </w:rPr>
        <w:t xml:space="preserve">Association of Radiologists in Nigeria Maiden Scientific conference. September 2017, Giginya Coral Hotel, Sokoto, Nigeria.  </w:t>
      </w:r>
    </w:p>
    <w:p w14:paraId="7853E531" w14:textId="77777777" w:rsidR="00A432DE" w:rsidRPr="00427109" w:rsidRDefault="00A432DE" w:rsidP="0027777B">
      <w:pPr>
        <w:pStyle w:val="ListParagraph"/>
        <w:spacing w:after="0" w:line="276" w:lineRule="auto"/>
        <w:ind w:left="810"/>
        <w:rPr>
          <w:rFonts w:ascii="Times New Roman" w:hAnsi="Times New Roman" w:cs="Times New Roman"/>
          <w:sz w:val="24"/>
          <w:szCs w:val="24"/>
        </w:rPr>
      </w:pPr>
    </w:p>
    <w:p w14:paraId="458C7F7D" w14:textId="77777777" w:rsidR="00A432DE" w:rsidRPr="00427109" w:rsidRDefault="00A432DE" w:rsidP="0027777B">
      <w:pPr>
        <w:pStyle w:val="ListParagraph"/>
        <w:numPr>
          <w:ilvl w:val="0"/>
          <w:numId w:val="2"/>
        </w:numPr>
        <w:spacing w:after="0" w:line="276" w:lineRule="auto"/>
        <w:rPr>
          <w:rFonts w:ascii="Times New Roman" w:hAnsi="Times New Roman" w:cs="Times New Roman"/>
          <w:sz w:val="24"/>
          <w:szCs w:val="24"/>
        </w:rPr>
      </w:pPr>
      <w:r w:rsidRPr="00427109">
        <w:rPr>
          <w:rFonts w:ascii="Times New Roman" w:eastAsia="Times New Roman" w:hAnsi="Times New Roman" w:cs="Times New Roman"/>
          <w:sz w:val="24"/>
          <w:szCs w:val="24"/>
        </w:rPr>
        <w:t xml:space="preserve">A. Lasseini, </w:t>
      </w:r>
      <w:r w:rsidR="00365BA2" w:rsidRPr="00427109">
        <w:rPr>
          <w:rFonts w:ascii="Times New Roman" w:eastAsia="Times New Roman" w:hAnsi="Times New Roman" w:cs="Times New Roman"/>
          <w:sz w:val="24"/>
          <w:szCs w:val="24"/>
        </w:rPr>
        <w:t>N. J</w:t>
      </w:r>
      <w:r w:rsidRPr="00427109">
        <w:rPr>
          <w:rFonts w:ascii="Times New Roman" w:eastAsia="Times New Roman" w:hAnsi="Times New Roman" w:cs="Times New Roman"/>
          <w:sz w:val="24"/>
          <w:szCs w:val="24"/>
        </w:rPr>
        <w:t xml:space="preserve"> Ismail, </w:t>
      </w:r>
      <w:r w:rsidRPr="00427109">
        <w:rPr>
          <w:rFonts w:ascii="Times New Roman" w:eastAsia="Times New Roman" w:hAnsi="Times New Roman" w:cs="Times New Roman"/>
          <w:b/>
          <w:sz w:val="24"/>
          <w:szCs w:val="24"/>
        </w:rPr>
        <w:t>A.M Koko</w:t>
      </w:r>
      <w:r w:rsidRPr="00427109">
        <w:rPr>
          <w:rFonts w:ascii="Times New Roman" w:eastAsia="Times New Roman" w:hAnsi="Times New Roman" w:cs="Times New Roman"/>
          <w:sz w:val="24"/>
          <w:szCs w:val="24"/>
        </w:rPr>
        <w:t xml:space="preserve"> and B.</w:t>
      </w:r>
      <w:r w:rsidR="00365BA2" w:rsidRPr="00427109">
        <w:rPr>
          <w:rFonts w:ascii="Times New Roman" w:eastAsia="Times New Roman" w:hAnsi="Times New Roman" w:cs="Times New Roman"/>
          <w:sz w:val="24"/>
          <w:szCs w:val="24"/>
        </w:rPr>
        <w:t xml:space="preserve"> B. Shehu</w:t>
      </w:r>
    </w:p>
    <w:p w14:paraId="3A03AD76" w14:textId="77777777" w:rsidR="00A432DE" w:rsidRPr="00427109" w:rsidRDefault="00A432DE" w:rsidP="0027777B">
      <w:pPr>
        <w:pStyle w:val="ListParagraph"/>
        <w:spacing w:after="0" w:line="276" w:lineRule="auto"/>
        <w:ind w:left="810"/>
        <w:rPr>
          <w:rFonts w:ascii="Times New Roman" w:hAnsi="Times New Roman" w:cs="Times New Roman"/>
          <w:sz w:val="24"/>
          <w:szCs w:val="24"/>
        </w:rPr>
      </w:pPr>
      <w:r w:rsidRPr="00427109">
        <w:rPr>
          <w:rFonts w:ascii="Times New Roman" w:hAnsi="Times New Roman" w:cs="Times New Roman"/>
          <w:sz w:val="24"/>
          <w:szCs w:val="24"/>
        </w:rPr>
        <w:t>Tuberculous cerebellitis: a weird form of central nervous system tuberculosis</w:t>
      </w:r>
    </w:p>
    <w:p w14:paraId="3A22538C" w14:textId="77777777" w:rsidR="00A432DE" w:rsidRPr="00427109" w:rsidRDefault="00A432DE" w:rsidP="0027777B">
      <w:pPr>
        <w:pStyle w:val="ListParagraph"/>
        <w:spacing w:after="0" w:line="276" w:lineRule="auto"/>
        <w:ind w:left="810"/>
        <w:rPr>
          <w:rFonts w:ascii="Times New Roman" w:hAnsi="Times New Roman" w:cs="Times New Roman"/>
          <w:sz w:val="24"/>
          <w:szCs w:val="24"/>
        </w:rPr>
      </w:pPr>
      <w:r w:rsidRPr="00427109">
        <w:rPr>
          <w:rFonts w:ascii="Times New Roman" w:hAnsi="Times New Roman" w:cs="Times New Roman"/>
          <w:sz w:val="24"/>
          <w:szCs w:val="24"/>
        </w:rPr>
        <w:t>Association of Radiologists in Nigeria Maiden Scientific conference. September 2017, Giginya Coral Hotel, Sokoto, Nigeria</w:t>
      </w:r>
    </w:p>
    <w:p w14:paraId="51EBE6DE" w14:textId="77777777" w:rsidR="00FC5B01" w:rsidRPr="00427109" w:rsidRDefault="00FC5B01" w:rsidP="0027777B">
      <w:pPr>
        <w:pStyle w:val="ListParagraph"/>
        <w:spacing w:after="0" w:line="276" w:lineRule="auto"/>
        <w:ind w:left="810"/>
        <w:rPr>
          <w:ins w:id="7" w:author="user" w:date="2018-11-24T14:22:00Z"/>
          <w:rFonts w:ascii="Times New Roman" w:hAnsi="Times New Roman" w:cs="Times New Roman"/>
          <w:sz w:val="24"/>
          <w:szCs w:val="24"/>
        </w:rPr>
      </w:pPr>
    </w:p>
    <w:p w14:paraId="6204B7A6" w14:textId="77777777" w:rsidR="000D6F00" w:rsidRPr="00427109" w:rsidRDefault="000D6F00" w:rsidP="0027777B">
      <w:pPr>
        <w:pStyle w:val="ListParagraph"/>
        <w:numPr>
          <w:ilvl w:val="0"/>
          <w:numId w:val="2"/>
        </w:numPr>
        <w:spacing w:after="0" w:line="276" w:lineRule="auto"/>
        <w:rPr>
          <w:rFonts w:ascii="Times New Roman" w:hAnsi="Times New Roman" w:cs="Times New Roman"/>
          <w:sz w:val="24"/>
          <w:szCs w:val="24"/>
        </w:rPr>
      </w:pPr>
      <w:r w:rsidRPr="00427109">
        <w:rPr>
          <w:rFonts w:ascii="Times New Roman" w:eastAsia="Times New Roman" w:hAnsi="Times New Roman" w:cs="Times New Roman"/>
          <w:sz w:val="24"/>
          <w:szCs w:val="24"/>
        </w:rPr>
        <w:t xml:space="preserve">N.J Ismail, A. Lasseini, </w:t>
      </w:r>
      <w:r w:rsidRPr="00427109">
        <w:rPr>
          <w:rFonts w:ascii="Times New Roman" w:eastAsia="Times New Roman" w:hAnsi="Times New Roman" w:cs="Times New Roman"/>
          <w:b/>
          <w:sz w:val="24"/>
          <w:szCs w:val="24"/>
        </w:rPr>
        <w:t>A.M Koko</w:t>
      </w:r>
      <w:r w:rsidRPr="00427109">
        <w:rPr>
          <w:rFonts w:ascii="Times New Roman" w:eastAsia="Times New Roman" w:hAnsi="Times New Roman" w:cs="Times New Roman"/>
          <w:sz w:val="24"/>
          <w:szCs w:val="24"/>
        </w:rPr>
        <w:t xml:space="preserve"> and B.</w:t>
      </w:r>
      <w:r w:rsidR="000B5E5B">
        <w:rPr>
          <w:rFonts w:ascii="Times New Roman" w:eastAsia="Times New Roman" w:hAnsi="Times New Roman" w:cs="Times New Roman"/>
          <w:sz w:val="24"/>
          <w:szCs w:val="24"/>
        </w:rPr>
        <w:t xml:space="preserve"> </w:t>
      </w:r>
      <w:r w:rsidRPr="00427109">
        <w:rPr>
          <w:rFonts w:ascii="Times New Roman" w:eastAsia="Times New Roman" w:hAnsi="Times New Roman" w:cs="Times New Roman"/>
          <w:sz w:val="24"/>
          <w:szCs w:val="24"/>
        </w:rPr>
        <w:t>B.</w:t>
      </w:r>
      <w:r w:rsidR="000B5E5B">
        <w:rPr>
          <w:rFonts w:ascii="Times New Roman" w:eastAsia="Times New Roman" w:hAnsi="Times New Roman" w:cs="Times New Roman"/>
          <w:sz w:val="24"/>
          <w:szCs w:val="24"/>
        </w:rPr>
        <w:t xml:space="preserve"> </w:t>
      </w:r>
      <w:r w:rsidRPr="00427109">
        <w:rPr>
          <w:rFonts w:ascii="Times New Roman" w:eastAsia="Times New Roman" w:hAnsi="Times New Roman" w:cs="Times New Roman"/>
          <w:sz w:val="24"/>
          <w:szCs w:val="24"/>
        </w:rPr>
        <w:t>Shehu</w:t>
      </w:r>
    </w:p>
    <w:p w14:paraId="6A0655CF" w14:textId="77777777" w:rsidR="000D6F00" w:rsidRPr="00427109" w:rsidRDefault="000D6F00" w:rsidP="0027777B">
      <w:pPr>
        <w:pStyle w:val="ListParagraph"/>
        <w:spacing w:after="0" w:line="276" w:lineRule="auto"/>
        <w:ind w:left="810"/>
        <w:rPr>
          <w:rFonts w:ascii="Times New Roman" w:hAnsi="Times New Roman" w:cs="Times New Roman"/>
          <w:sz w:val="24"/>
          <w:szCs w:val="24"/>
        </w:rPr>
      </w:pPr>
      <w:r w:rsidRPr="00427109">
        <w:rPr>
          <w:rFonts w:ascii="Times New Roman" w:hAnsi="Times New Roman" w:cs="Times New Roman"/>
          <w:sz w:val="24"/>
          <w:szCs w:val="24"/>
        </w:rPr>
        <w:t>Characteristics and outcome of craniofacial fibrous dysplasia</w:t>
      </w:r>
      <w:r w:rsidR="00365BA2" w:rsidRPr="00427109">
        <w:rPr>
          <w:rFonts w:ascii="Times New Roman" w:hAnsi="Times New Roman" w:cs="Times New Roman"/>
          <w:sz w:val="24"/>
          <w:szCs w:val="24"/>
        </w:rPr>
        <w:t xml:space="preserve"> in Sokoto, Nigeria</w:t>
      </w:r>
    </w:p>
    <w:p w14:paraId="1016E5BB" w14:textId="77777777" w:rsidR="00365BA2" w:rsidRPr="00427109" w:rsidRDefault="00365BA2" w:rsidP="0027777B">
      <w:pPr>
        <w:pStyle w:val="ListParagraph"/>
        <w:spacing w:after="0" w:line="276" w:lineRule="auto"/>
        <w:ind w:left="810"/>
        <w:rPr>
          <w:rFonts w:ascii="Times New Roman" w:hAnsi="Times New Roman" w:cs="Times New Roman"/>
          <w:sz w:val="24"/>
          <w:szCs w:val="24"/>
        </w:rPr>
      </w:pPr>
      <w:r w:rsidRPr="00427109">
        <w:rPr>
          <w:rFonts w:ascii="Times New Roman" w:hAnsi="Times New Roman" w:cs="Times New Roman"/>
          <w:sz w:val="24"/>
          <w:szCs w:val="24"/>
        </w:rPr>
        <w:t>Nigerian association of plastic reconstructive and aesthetic surgeons and Nigerian burn injuries society scientific conference, 14-19</w:t>
      </w:r>
      <w:r w:rsidRPr="00427109">
        <w:rPr>
          <w:rFonts w:ascii="Times New Roman" w:hAnsi="Times New Roman" w:cs="Times New Roman"/>
          <w:sz w:val="24"/>
          <w:szCs w:val="24"/>
          <w:vertAlign w:val="superscript"/>
        </w:rPr>
        <w:t>th</w:t>
      </w:r>
      <w:r w:rsidRPr="00427109">
        <w:rPr>
          <w:rFonts w:ascii="Times New Roman" w:hAnsi="Times New Roman" w:cs="Times New Roman"/>
          <w:sz w:val="24"/>
          <w:szCs w:val="24"/>
        </w:rPr>
        <w:t xml:space="preserve"> August, Giginya Coral Hotel Sokoto, Nigeria.</w:t>
      </w:r>
    </w:p>
    <w:p w14:paraId="5977F041" w14:textId="77777777" w:rsidR="00FC5B01" w:rsidRPr="00427109" w:rsidRDefault="00FC5B01" w:rsidP="0027777B">
      <w:pPr>
        <w:pStyle w:val="ListParagraph"/>
        <w:spacing w:after="0" w:line="276" w:lineRule="auto"/>
        <w:ind w:left="810"/>
        <w:rPr>
          <w:ins w:id="8" w:author="user" w:date="2018-11-24T14:22:00Z"/>
          <w:rFonts w:ascii="Times New Roman" w:hAnsi="Times New Roman" w:cs="Times New Roman"/>
          <w:sz w:val="24"/>
          <w:szCs w:val="24"/>
        </w:rPr>
      </w:pPr>
    </w:p>
    <w:p w14:paraId="6948C5BA" w14:textId="77777777" w:rsidR="00106F4B" w:rsidRPr="00427109" w:rsidRDefault="00106F4B" w:rsidP="0027777B">
      <w:pPr>
        <w:pStyle w:val="ListParagraph"/>
        <w:numPr>
          <w:ilvl w:val="0"/>
          <w:numId w:val="2"/>
        </w:numPr>
        <w:spacing w:after="0" w:line="276" w:lineRule="auto"/>
        <w:rPr>
          <w:rFonts w:ascii="Times New Roman" w:hAnsi="Times New Roman" w:cs="Times New Roman"/>
          <w:sz w:val="24"/>
          <w:szCs w:val="24"/>
        </w:rPr>
      </w:pPr>
      <w:r w:rsidRPr="00427109">
        <w:rPr>
          <w:rFonts w:ascii="Times New Roman" w:eastAsia="Times New Roman" w:hAnsi="Times New Roman" w:cs="Times New Roman"/>
          <w:sz w:val="24"/>
          <w:szCs w:val="24"/>
        </w:rPr>
        <w:lastRenderedPageBreak/>
        <w:t>Nasiru. J Ismail, Ali. Lasseini, Ibrahim A. Karofi, Ega Joseph,</w:t>
      </w:r>
      <w:r w:rsidR="000B5E5B">
        <w:rPr>
          <w:rFonts w:ascii="Times New Roman" w:eastAsia="Times New Roman" w:hAnsi="Times New Roman" w:cs="Times New Roman"/>
          <w:sz w:val="24"/>
          <w:szCs w:val="24"/>
        </w:rPr>
        <w:t xml:space="preserve"> </w:t>
      </w:r>
      <w:r w:rsidRPr="00427109">
        <w:rPr>
          <w:rFonts w:ascii="Times New Roman" w:eastAsia="Times New Roman" w:hAnsi="Times New Roman" w:cs="Times New Roman"/>
          <w:sz w:val="24"/>
          <w:szCs w:val="24"/>
        </w:rPr>
        <w:t xml:space="preserve">Ogunleye O.O, Mayowa OO, Obanife OH, </w:t>
      </w:r>
      <w:r w:rsidRPr="00427109">
        <w:rPr>
          <w:rFonts w:ascii="Times New Roman" w:eastAsia="Times New Roman" w:hAnsi="Times New Roman" w:cs="Times New Roman"/>
          <w:b/>
          <w:sz w:val="24"/>
          <w:szCs w:val="24"/>
        </w:rPr>
        <w:t>Aliyu.</w:t>
      </w:r>
      <w:r w:rsidR="000B5E5B">
        <w:rPr>
          <w:rFonts w:ascii="Times New Roman" w:eastAsia="Times New Roman" w:hAnsi="Times New Roman" w:cs="Times New Roman"/>
          <w:b/>
          <w:sz w:val="24"/>
          <w:szCs w:val="24"/>
        </w:rPr>
        <w:t xml:space="preserve"> </w:t>
      </w:r>
      <w:r w:rsidRPr="00427109">
        <w:rPr>
          <w:rFonts w:ascii="Times New Roman" w:eastAsia="Times New Roman" w:hAnsi="Times New Roman" w:cs="Times New Roman"/>
          <w:b/>
          <w:sz w:val="24"/>
          <w:szCs w:val="24"/>
        </w:rPr>
        <w:t>M Koko</w:t>
      </w:r>
      <w:r w:rsidRPr="00427109">
        <w:rPr>
          <w:rFonts w:ascii="Times New Roman" w:eastAsia="Times New Roman" w:hAnsi="Times New Roman" w:cs="Times New Roman"/>
          <w:sz w:val="24"/>
          <w:szCs w:val="24"/>
        </w:rPr>
        <w:t>,</w:t>
      </w:r>
      <w:r w:rsidR="004507DB" w:rsidRPr="00427109">
        <w:rPr>
          <w:rFonts w:ascii="Times New Roman" w:eastAsia="Times New Roman" w:hAnsi="Times New Roman" w:cs="Times New Roman"/>
          <w:sz w:val="24"/>
          <w:szCs w:val="24"/>
        </w:rPr>
        <w:t xml:space="preserve"> Aminu B Buba, Abdullahi S.</w:t>
      </w:r>
      <w:r w:rsidR="000B5E5B">
        <w:rPr>
          <w:rFonts w:ascii="Times New Roman" w:eastAsia="Times New Roman" w:hAnsi="Times New Roman" w:cs="Times New Roman"/>
          <w:sz w:val="24"/>
          <w:szCs w:val="24"/>
        </w:rPr>
        <w:t xml:space="preserve"> </w:t>
      </w:r>
      <w:r w:rsidR="004507DB" w:rsidRPr="00427109">
        <w:rPr>
          <w:rFonts w:ascii="Times New Roman" w:eastAsia="Times New Roman" w:hAnsi="Times New Roman" w:cs="Times New Roman"/>
          <w:sz w:val="24"/>
          <w:szCs w:val="24"/>
        </w:rPr>
        <w:t>Shehu, Oyeleye O,</w:t>
      </w:r>
      <w:r w:rsidRPr="00427109">
        <w:rPr>
          <w:rFonts w:ascii="Times New Roman" w:eastAsia="Times New Roman" w:hAnsi="Times New Roman" w:cs="Times New Roman"/>
          <w:sz w:val="24"/>
          <w:szCs w:val="24"/>
        </w:rPr>
        <w:t xml:space="preserve"> and Shehu</w:t>
      </w:r>
      <w:r w:rsidR="004507DB" w:rsidRPr="00427109">
        <w:rPr>
          <w:rFonts w:ascii="Times New Roman" w:eastAsia="Times New Roman" w:hAnsi="Times New Roman" w:cs="Times New Roman"/>
          <w:sz w:val="24"/>
          <w:szCs w:val="24"/>
        </w:rPr>
        <w:t xml:space="preserve"> BB</w:t>
      </w:r>
    </w:p>
    <w:p w14:paraId="27D661CA" w14:textId="77777777" w:rsidR="004507DB" w:rsidRPr="00427109" w:rsidRDefault="004507DB" w:rsidP="0027777B">
      <w:pPr>
        <w:pStyle w:val="ListParagraph"/>
        <w:spacing w:after="0" w:line="276" w:lineRule="auto"/>
        <w:ind w:left="810"/>
        <w:rPr>
          <w:rFonts w:ascii="Times New Roman" w:hAnsi="Times New Roman" w:cs="Times New Roman"/>
          <w:sz w:val="24"/>
          <w:szCs w:val="24"/>
        </w:rPr>
      </w:pPr>
      <w:r w:rsidRPr="00427109">
        <w:rPr>
          <w:rFonts w:ascii="Times New Roman" w:hAnsi="Times New Roman" w:cs="Times New Roman"/>
          <w:sz w:val="24"/>
          <w:szCs w:val="24"/>
        </w:rPr>
        <w:t>Non-surgical management of Odontoid fracture-A preliminary report of 14 cases</w:t>
      </w:r>
    </w:p>
    <w:p w14:paraId="66724777" w14:textId="77777777" w:rsidR="004507DB" w:rsidRPr="00427109" w:rsidRDefault="004507DB" w:rsidP="0027777B">
      <w:pPr>
        <w:pStyle w:val="ListParagraph"/>
        <w:spacing w:after="0" w:line="276" w:lineRule="auto"/>
        <w:ind w:left="810"/>
        <w:rPr>
          <w:rFonts w:ascii="Times New Roman" w:hAnsi="Times New Roman" w:cs="Times New Roman"/>
          <w:sz w:val="24"/>
          <w:szCs w:val="24"/>
        </w:rPr>
      </w:pPr>
      <w:r w:rsidRPr="00427109">
        <w:rPr>
          <w:rFonts w:ascii="Times New Roman" w:hAnsi="Times New Roman" w:cs="Times New Roman"/>
          <w:sz w:val="24"/>
          <w:szCs w:val="24"/>
        </w:rPr>
        <w:t>Nigerian Academy of Neurological Surgeons Annual scientific conference,24-26</w:t>
      </w:r>
      <w:r w:rsidRPr="00427109">
        <w:rPr>
          <w:rFonts w:ascii="Times New Roman" w:hAnsi="Times New Roman" w:cs="Times New Roman"/>
          <w:sz w:val="24"/>
          <w:szCs w:val="24"/>
          <w:vertAlign w:val="superscript"/>
        </w:rPr>
        <w:t>th</w:t>
      </w:r>
      <w:r w:rsidRPr="00427109">
        <w:rPr>
          <w:rFonts w:ascii="Times New Roman" w:hAnsi="Times New Roman" w:cs="Times New Roman"/>
          <w:sz w:val="24"/>
          <w:szCs w:val="24"/>
        </w:rPr>
        <w:t xml:space="preserve"> November 2016, Novel suites and Resorts ltd. Rayfield, Jos, Plateau State.</w:t>
      </w:r>
    </w:p>
    <w:p w14:paraId="492C8C34" w14:textId="77777777" w:rsidR="00FC5B01" w:rsidRPr="00427109" w:rsidRDefault="00FC5B01" w:rsidP="0027777B">
      <w:pPr>
        <w:pStyle w:val="ListParagraph"/>
        <w:spacing w:after="0" w:line="276" w:lineRule="auto"/>
        <w:ind w:left="810"/>
        <w:rPr>
          <w:ins w:id="9" w:author="user" w:date="2018-11-24T14:22:00Z"/>
          <w:rFonts w:ascii="Times New Roman" w:hAnsi="Times New Roman" w:cs="Times New Roman"/>
          <w:sz w:val="24"/>
          <w:szCs w:val="24"/>
        </w:rPr>
      </w:pPr>
    </w:p>
    <w:p w14:paraId="4D0B76EA" w14:textId="77777777" w:rsidR="006563DC" w:rsidRPr="00427109" w:rsidRDefault="004507DB" w:rsidP="00427109">
      <w:pPr>
        <w:pStyle w:val="ListParagraph"/>
        <w:numPr>
          <w:ilvl w:val="0"/>
          <w:numId w:val="2"/>
        </w:numPr>
        <w:spacing w:after="0" w:line="276" w:lineRule="auto"/>
        <w:rPr>
          <w:rFonts w:ascii="Times New Roman" w:hAnsi="Times New Roman" w:cs="Times New Roman"/>
          <w:sz w:val="24"/>
          <w:szCs w:val="24"/>
        </w:rPr>
      </w:pPr>
      <w:r w:rsidRPr="00427109">
        <w:rPr>
          <w:rFonts w:ascii="Times New Roman" w:eastAsia="Times New Roman" w:hAnsi="Times New Roman" w:cs="Times New Roman"/>
          <w:sz w:val="24"/>
          <w:szCs w:val="24"/>
        </w:rPr>
        <w:t>N. J Ismail, Ali. Lasseini, Ibrahim A. Karofi, Ega Joseph,</w:t>
      </w:r>
      <w:r w:rsidR="000B5E5B">
        <w:rPr>
          <w:rFonts w:ascii="Times New Roman" w:eastAsia="Times New Roman" w:hAnsi="Times New Roman" w:cs="Times New Roman"/>
          <w:sz w:val="24"/>
          <w:szCs w:val="24"/>
        </w:rPr>
        <w:t xml:space="preserve"> </w:t>
      </w:r>
      <w:r w:rsidRPr="00427109">
        <w:rPr>
          <w:rFonts w:ascii="Times New Roman" w:eastAsia="Times New Roman" w:hAnsi="Times New Roman" w:cs="Times New Roman"/>
          <w:sz w:val="24"/>
          <w:szCs w:val="24"/>
        </w:rPr>
        <w:t xml:space="preserve">Ogunleye O.O, Mayowa OO, Obanife OH, </w:t>
      </w:r>
      <w:r w:rsidRPr="00427109">
        <w:rPr>
          <w:rFonts w:ascii="Times New Roman" w:eastAsia="Times New Roman" w:hAnsi="Times New Roman" w:cs="Times New Roman"/>
          <w:b/>
          <w:sz w:val="24"/>
          <w:szCs w:val="24"/>
        </w:rPr>
        <w:t>Aliyu.</w:t>
      </w:r>
      <w:r w:rsidR="000B5E5B">
        <w:rPr>
          <w:rFonts w:ascii="Times New Roman" w:eastAsia="Times New Roman" w:hAnsi="Times New Roman" w:cs="Times New Roman"/>
          <w:b/>
          <w:sz w:val="24"/>
          <w:szCs w:val="24"/>
        </w:rPr>
        <w:t xml:space="preserve"> </w:t>
      </w:r>
      <w:r w:rsidRPr="00427109">
        <w:rPr>
          <w:rFonts w:ascii="Times New Roman" w:eastAsia="Times New Roman" w:hAnsi="Times New Roman" w:cs="Times New Roman"/>
          <w:b/>
          <w:sz w:val="24"/>
          <w:szCs w:val="24"/>
        </w:rPr>
        <w:t>M Koko</w:t>
      </w:r>
      <w:r w:rsidRPr="00427109">
        <w:rPr>
          <w:rFonts w:ascii="Times New Roman" w:eastAsia="Times New Roman" w:hAnsi="Times New Roman" w:cs="Times New Roman"/>
          <w:sz w:val="24"/>
          <w:szCs w:val="24"/>
        </w:rPr>
        <w:t>, Aminu B Buba, Abdullahi S.</w:t>
      </w:r>
      <w:r w:rsidR="000B5E5B">
        <w:rPr>
          <w:rFonts w:ascii="Times New Roman" w:eastAsia="Times New Roman" w:hAnsi="Times New Roman" w:cs="Times New Roman"/>
          <w:sz w:val="24"/>
          <w:szCs w:val="24"/>
        </w:rPr>
        <w:t xml:space="preserve"> </w:t>
      </w:r>
      <w:r w:rsidRPr="00427109">
        <w:rPr>
          <w:rFonts w:ascii="Times New Roman" w:eastAsia="Times New Roman" w:hAnsi="Times New Roman" w:cs="Times New Roman"/>
          <w:sz w:val="24"/>
          <w:szCs w:val="24"/>
        </w:rPr>
        <w:t>Shehu, Oyeleye O, and Shehu BB</w:t>
      </w:r>
      <w:r w:rsidR="00427109">
        <w:rPr>
          <w:rFonts w:ascii="Times New Roman" w:eastAsia="Times New Roman" w:hAnsi="Times New Roman" w:cs="Times New Roman"/>
          <w:sz w:val="24"/>
          <w:szCs w:val="24"/>
        </w:rPr>
        <w:t xml:space="preserve">. </w:t>
      </w:r>
      <w:r w:rsidRPr="00427109">
        <w:rPr>
          <w:rFonts w:ascii="Times New Roman" w:hAnsi="Times New Roman" w:cs="Times New Roman"/>
          <w:sz w:val="24"/>
          <w:szCs w:val="24"/>
        </w:rPr>
        <w:t>Does antioxidant status capacity in traumatic brain injury correlate with the severity of injury</w:t>
      </w:r>
      <w:r w:rsidR="00172B11" w:rsidRPr="00427109">
        <w:rPr>
          <w:rFonts w:ascii="Times New Roman" w:hAnsi="Times New Roman" w:cs="Times New Roman"/>
          <w:sz w:val="24"/>
          <w:szCs w:val="24"/>
        </w:rPr>
        <w:t xml:space="preserve">? </w:t>
      </w:r>
    </w:p>
    <w:p w14:paraId="4BDDC88C" w14:textId="77777777" w:rsidR="004507DB" w:rsidRPr="00427109" w:rsidRDefault="004507DB" w:rsidP="006563DC">
      <w:pPr>
        <w:pStyle w:val="ListParagraph"/>
        <w:spacing w:after="0" w:line="276" w:lineRule="auto"/>
        <w:ind w:left="810"/>
        <w:rPr>
          <w:rFonts w:ascii="Times New Roman" w:hAnsi="Times New Roman" w:cs="Times New Roman"/>
          <w:sz w:val="24"/>
          <w:szCs w:val="24"/>
        </w:rPr>
      </w:pPr>
      <w:r w:rsidRPr="00427109">
        <w:rPr>
          <w:rFonts w:ascii="Times New Roman" w:hAnsi="Times New Roman" w:cs="Times New Roman"/>
          <w:sz w:val="24"/>
          <w:szCs w:val="24"/>
        </w:rPr>
        <w:t>Nigerian Academy of Neurological Surgeons Annual scientific conference,24-26</w:t>
      </w:r>
      <w:r w:rsidRPr="00427109">
        <w:rPr>
          <w:rFonts w:ascii="Times New Roman" w:hAnsi="Times New Roman" w:cs="Times New Roman"/>
          <w:sz w:val="24"/>
          <w:szCs w:val="24"/>
          <w:vertAlign w:val="superscript"/>
        </w:rPr>
        <w:t>th</w:t>
      </w:r>
      <w:r w:rsidRPr="00427109">
        <w:rPr>
          <w:rFonts w:ascii="Times New Roman" w:hAnsi="Times New Roman" w:cs="Times New Roman"/>
          <w:sz w:val="24"/>
          <w:szCs w:val="24"/>
        </w:rPr>
        <w:t xml:space="preserve"> November 2016, Novel suites and Resorts ltd. Rayfield, Jos, Plateau State.</w:t>
      </w:r>
    </w:p>
    <w:p w14:paraId="16637F06" w14:textId="77777777" w:rsidR="00FC5B01" w:rsidRPr="00427109" w:rsidRDefault="00FC5B01" w:rsidP="0027777B">
      <w:pPr>
        <w:pStyle w:val="ListParagraph"/>
        <w:spacing w:after="0" w:line="276" w:lineRule="auto"/>
        <w:ind w:left="810"/>
        <w:rPr>
          <w:ins w:id="10" w:author="user" w:date="2018-11-24T14:22:00Z"/>
          <w:rFonts w:ascii="Times New Roman" w:hAnsi="Times New Roman" w:cs="Times New Roman"/>
          <w:sz w:val="24"/>
          <w:szCs w:val="24"/>
        </w:rPr>
      </w:pPr>
    </w:p>
    <w:p w14:paraId="020CCCB2" w14:textId="77777777" w:rsidR="004507DB" w:rsidRPr="00427109" w:rsidRDefault="004507DB" w:rsidP="0027777B">
      <w:pPr>
        <w:pStyle w:val="ListParagraph"/>
        <w:numPr>
          <w:ilvl w:val="0"/>
          <w:numId w:val="2"/>
        </w:numPr>
        <w:spacing w:after="0" w:line="276" w:lineRule="auto"/>
        <w:rPr>
          <w:rFonts w:ascii="Times New Roman" w:hAnsi="Times New Roman" w:cs="Times New Roman"/>
          <w:sz w:val="24"/>
          <w:szCs w:val="24"/>
        </w:rPr>
      </w:pPr>
      <w:r w:rsidRPr="00427109">
        <w:rPr>
          <w:rFonts w:ascii="Times New Roman" w:eastAsia="Times New Roman" w:hAnsi="Times New Roman" w:cs="Times New Roman"/>
          <w:sz w:val="24"/>
          <w:szCs w:val="24"/>
        </w:rPr>
        <w:t xml:space="preserve">Nasiru. J Ismail, Ali. Lasseini, </w:t>
      </w:r>
      <w:r w:rsidR="009B17C4" w:rsidRPr="00427109">
        <w:rPr>
          <w:rFonts w:ascii="Times New Roman" w:eastAsia="Times New Roman" w:hAnsi="Times New Roman" w:cs="Times New Roman"/>
          <w:b/>
          <w:sz w:val="24"/>
          <w:szCs w:val="24"/>
        </w:rPr>
        <w:t>Aliyu .M Koko</w:t>
      </w:r>
      <w:r w:rsidR="009B17C4" w:rsidRPr="00427109">
        <w:rPr>
          <w:rFonts w:ascii="Times New Roman" w:eastAsia="Times New Roman" w:hAnsi="Times New Roman" w:cs="Times New Roman"/>
          <w:sz w:val="24"/>
          <w:szCs w:val="24"/>
        </w:rPr>
        <w:t xml:space="preserve">, </w:t>
      </w:r>
      <w:r w:rsidRPr="00427109">
        <w:rPr>
          <w:rFonts w:ascii="Times New Roman" w:eastAsia="Times New Roman" w:hAnsi="Times New Roman" w:cs="Times New Roman"/>
          <w:sz w:val="24"/>
          <w:szCs w:val="24"/>
        </w:rPr>
        <w:t>Ibrahim A. Karofi, Ega Joseph,</w:t>
      </w:r>
      <w:r w:rsidR="000B5E5B">
        <w:rPr>
          <w:rFonts w:ascii="Times New Roman" w:eastAsia="Times New Roman" w:hAnsi="Times New Roman" w:cs="Times New Roman"/>
          <w:sz w:val="24"/>
          <w:szCs w:val="24"/>
        </w:rPr>
        <w:t xml:space="preserve"> </w:t>
      </w:r>
      <w:r w:rsidRPr="00427109">
        <w:rPr>
          <w:rFonts w:ascii="Times New Roman" w:eastAsia="Times New Roman" w:hAnsi="Times New Roman" w:cs="Times New Roman"/>
          <w:sz w:val="24"/>
          <w:szCs w:val="24"/>
        </w:rPr>
        <w:t>Ogunleye O.O, Mayowa OO, Obanife OH, Aminu B Buba, Abdullahi S.</w:t>
      </w:r>
      <w:r w:rsidR="000B5E5B">
        <w:rPr>
          <w:rFonts w:ascii="Times New Roman" w:eastAsia="Times New Roman" w:hAnsi="Times New Roman" w:cs="Times New Roman"/>
          <w:sz w:val="24"/>
          <w:szCs w:val="24"/>
        </w:rPr>
        <w:t xml:space="preserve"> </w:t>
      </w:r>
      <w:r w:rsidRPr="00427109">
        <w:rPr>
          <w:rFonts w:ascii="Times New Roman" w:eastAsia="Times New Roman" w:hAnsi="Times New Roman" w:cs="Times New Roman"/>
          <w:sz w:val="24"/>
          <w:szCs w:val="24"/>
        </w:rPr>
        <w:t>Shehu, Oyeleye O, and Shehu BB</w:t>
      </w:r>
    </w:p>
    <w:p w14:paraId="40156F07" w14:textId="77777777" w:rsidR="004507DB" w:rsidRPr="00427109" w:rsidRDefault="009B17C4" w:rsidP="0027777B">
      <w:pPr>
        <w:pStyle w:val="ListParagraph"/>
        <w:spacing w:after="0" w:line="276" w:lineRule="auto"/>
        <w:ind w:left="810"/>
        <w:rPr>
          <w:rFonts w:ascii="Times New Roman" w:hAnsi="Times New Roman" w:cs="Times New Roman"/>
          <w:sz w:val="24"/>
          <w:szCs w:val="24"/>
        </w:rPr>
      </w:pPr>
      <w:r w:rsidRPr="00427109">
        <w:rPr>
          <w:rFonts w:ascii="Times New Roman" w:hAnsi="Times New Roman" w:cs="Times New Roman"/>
          <w:sz w:val="24"/>
          <w:szCs w:val="24"/>
        </w:rPr>
        <w:t>Pattern and outcome of traumatic brain injuries caused by fall from fruit trees in Sokoto, Nigeria</w:t>
      </w:r>
    </w:p>
    <w:p w14:paraId="11513963" w14:textId="77777777" w:rsidR="009B17C4" w:rsidRPr="00427109" w:rsidRDefault="009B17C4" w:rsidP="0027777B">
      <w:pPr>
        <w:pStyle w:val="ListParagraph"/>
        <w:spacing w:after="0" w:line="276" w:lineRule="auto"/>
        <w:ind w:left="810"/>
        <w:rPr>
          <w:rFonts w:ascii="Times New Roman" w:hAnsi="Times New Roman" w:cs="Times New Roman"/>
          <w:sz w:val="24"/>
          <w:szCs w:val="24"/>
        </w:rPr>
      </w:pPr>
      <w:r w:rsidRPr="00427109">
        <w:rPr>
          <w:rFonts w:ascii="Times New Roman" w:hAnsi="Times New Roman" w:cs="Times New Roman"/>
          <w:sz w:val="24"/>
          <w:szCs w:val="24"/>
        </w:rPr>
        <w:t>Nigerian Academy of Neurological Surgeons Annual scientific conference,24-26</w:t>
      </w:r>
      <w:r w:rsidRPr="00427109">
        <w:rPr>
          <w:rFonts w:ascii="Times New Roman" w:hAnsi="Times New Roman" w:cs="Times New Roman"/>
          <w:sz w:val="24"/>
          <w:szCs w:val="24"/>
          <w:vertAlign w:val="superscript"/>
        </w:rPr>
        <w:t>th</w:t>
      </w:r>
      <w:r w:rsidRPr="00427109">
        <w:rPr>
          <w:rFonts w:ascii="Times New Roman" w:hAnsi="Times New Roman" w:cs="Times New Roman"/>
          <w:sz w:val="24"/>
          <w:szCs w:val="24"/>
        </w:rPr>
        <w:t xml:space="preserve"> November 2016, Novel suites and Resorts ltd. Rayfield, Jos, Plateau State.</w:t>
      </w:r>
    </w:p>
    <w:p w14:paraId="74134D46" w14:textId="77777777" w:rsidR="00FC5B01" w:rsidRPr="00427109" w:rsidRDefault="00FC5B01" w:rsidP="0027777B">
      <w:pPr>
        <w:pStyle w:val="ListParagraph"/>
        <w:spacing w:after="0" w:line="276" w:lineRule="auto"/>
        <w:ind w:left="810"/>
        <w:rPr>
          <w:ins w:id="11" w:author="user" w:date="2018-11-24T14:22:00Z"/>
          <w:rFonts w:ascii="Times New Roman" w:hAnsi="Times New Roman" w:cs="Times New Roman"/>
          <w:sz w:val="24"/>
          <w:szCs w:val="24"/>
        </w:rPr>
      </w:pPr>
    </w:p>
    <w:p w14:paraId="15ED7F2C" w14:textId="77777777" w:rsidR="009B17C4" w:rsidRPr="00427109" w:rsidRDefault="009B17C4" w:rsidP="00427109">
      <w:pPr>
        <w:pStyle w:val="ListParagraph"/>
        <w:numPr>
          <w:ilvl w:val="0"/>
          <w:numId w:val="2"/>
        </w:numPr>
        <w:spacing w:after="0" w:line="276" w:lineRule="auto"/>
        <w:rPr>
          <w:rFonts w:ascii="Times New Roman" w:hAnsi="Times New Roman" w:cs="Times New Roman"/>
          <w:sz w:val="24"/>
          <w:szCs w:val="24"/>
        </w:rPr>
      </w:pPr>
      <w:r w:rsidRPr="00427109">
        <w:rPr>
          <w:rFonts w:ascii="Times New Roman" w:eastAsia="Times New Roman" w:hAnsi="Times New Roman" w:cs="Times New Roman"/>
          <w:sz w:val="24"/>
          <w:szCs w:val="24"/>
        </w:rPr>
        <w:t xml:space="preserve">Nasiru. J Ismail, Ali. Lasseini, </w:t>
      </w:r>
      <w:r w:rsidR="00175355" w:rsidRPr="00427109">
        <w:rPr>
          <w:rFonts w:ascii="Times New Roman" w:eastAsia="Times New Roman" w:hAnsi="Times New Roman" w:cs="Times New Roman"/>
          <w:sz w:val="24"/>
          <w:szCs w:val="24"/>
        </w:rPr>
        <w:t>Obanife OH,</w:t>
      </w:r>
      <w:r w:rsidRPr="00427109">
        <w:rPr>
          <w:rFonts w:ascii="Times New Roman" w:eastAsia="Times New Roman" w:hAnsi="Times New Roman" w:cs="Times New Roman"/>
          <w:sz w:val="24"/>
          <w:szCs w:val="24"/>
        </w:rPr>
        <w:t xml:space="preserve"> Ega Joseph,</w:t>
      </w:r>
      <w:r w:rsidR="000B5E5B">
        <w:rPr>
          <w:rFonts w:ascii="Times New Roman" w:eastAsia="Times New Roman" w:hAnsi="Times New Roman" w:cs="Times New Roman"/>
          <w:sz w:val="24"/>
          <w:szCs w:val="24"/>
        </w:rPr>
        <w:t xml:space="preserve"> </w:t>
      </w:r>
      <w:r w:rsidRPr="00427109">
        <w:rPr>
          <w:rFonts w:ascii="Times New Roman" w:eastAsia="Times New Roman" w:hAnsi="Times New Roman" w:cs="Times New Roman"/>
          <w:sz w:val="24"/>
          <w:szCs w:val="24"/>
        </w:rPr>
        <w:t xml:space="preserve">Ogunleye O.O, Mayowa OO, Ibrahim A. Karofi, </w:t>
      </w:r>
      <w:r w:rsidRPr="00427109">
        <w:rPr>
          <w:rFonts w:ascii="Times New Roman" w:eastAsia="Times New Roman" w:hAnsi="Times New Roman" w:cs="Times New Roman"/>
          <w:b/>
          <w:sz w:val="24"/>
          <w:szCs w:val="24"/>
        </w:rPr>
        <w:t>Aliyu M. Koko</w:t>
      </w:r>
      <w:r w:rsidRPr="00427109">
        <w:rPr>
          <w:rFonts w:ascii="Times New Roman" w:eastAsia="Times New Roman" w:hAnsi="Times New Roman" w:cs="Times New Roman"/>
          <w:sz w:val="24"/>
          <w:szCs w:val="24"/>
        </w:rPr>
        <w:t xml:space="preserve"> Aminu B Buba, Abdullahi S.</w:t>
      </w:r>
      <w:r w:rsidR="000B5E5B">
        <w:rPr>
          <w:rFonts w:ascii="Times New Roman" w:eastAsia="Times New Roman" w:hAnsi="Times New Roman" w:cs="Times New Roman"/>
          <w:sz w:val="24"/>
          <w:szCs w:val="24"/>
        </w:rPr>
        <w:t xml:space="preserve"> </w:t>
      </w:r>
      <w:r w:rsidRPr="00427109">
        <w:rPr>
          <w:rFonts w:ascii="Times New Roman" w:eastAsia="Times New Roman" w:hAnsi="Times New Roman" w:cs="Times New Roman"/>
          <w:sz w:val="24"/>
          <w:szCs w:val="24"/>
        </w:rPr>
        <w:t>Shehu,</w:t>
      </w:r>
      <w:r w:rsidR="00175355" w:rsidRPr="00427109">
        <w:rPr>
          <w:rFonts w:ascii="Times New Roman" w:eastAsia="Times New Roman" w:hAnsi="Times New Roman" w:cs="Times New Roman"/>
          <w:sz w:val="24"/>
          <w:szCs w:val="24"/>
        </w:rPr>
        <w:t xml:space="preserve"> Oyeleye O </w:t>
      </w:r>
      <w:r w:rsidRPr="00427109">
        <w:rPr>
          <w:rFonts w:ascii="Times New Roman" w:eastAsia="Times New Roman" w:hAnsi="Times New Roman" w:cs="Times New Roman"/>
          <w:sz w:val="24"/>
          <w:szCs w:val="24"/>
        </w:rPr>
        <w:t>and Shehu BB</w:t>
      </w:r>
      <w:r w:rsidR="00427109">
        <w:rPr>
          <w:rFonts w:ascii="Times New Roman" w:eastAsia="Times New Roman" w:hAnsi="Times New Roman" w:cs="Times New Roman"/>
          <w:sz w:val="24"/>
          <w:szCs w:val="24"/>
        </w:rPr>
        <w:t xml:space="preserve">. </w:t>
      </w:r>
      <w:r w:rsidRPr="00427109">
        <w:rPr>
          <w:rFonts w:ascii="Times New Roman" w:hAnsi="Times New Roman" w:cs="Times New Roman"/>
          <w:sz w:val="24"/>
          <w:szCs w:val="24"/>
        </w:rPr>
        <w:t>Risk factors and pattern of motorcycle associated head injury in Sokoto: Analysis of 205 cases</w:t>
      </w:r>
      <w:r w:rsidR="00427109">
        <w:rPr>
          <w:rFonts w:ascii="Times New Roman" w:hAnsi="Times New Roman" w:cs="Times New Roman"/>
          <w:sz w:val="24"/>
          <w:szCs w:val="24"/>
        </w:rPr>
        <w:t>.</w:t>
      </w:r>
    </w:p>
    <w:p w14:paraId="53346FBC" w14:textId="77777777" w:rsidR="009B17C4" w:rsidRPr="00427109" w:rsidRDefault="009B17C4" w:rsidP="0027777B">
      <w:pPr>
        <w:pStyle w:val="ListParagraph"/>
        <w:spacing w:after="0" w:line="276" w:lineRule="auto"/>
        <w:ind w:left="810"/>
        <w:rPr>
          <w:rFonts w:ascii="Times New Roman" w:hAnsi="Times New Roman" w:cs="Times New Roman"/>
          <w:sz w:val="24"/>
          <w:szCs w:val="24"/>
        </w:rPr>
      </w:pPr>
      <w:r w:rsidRPr="00427109">
        <w:rPr>
          <w:rFonts w:ascii="Times New Roman" w:hAnsi="Times New Roman" w:cs="Times New Roman"/>
          <w:sz w:val="24"/>
          <w:szCs w:val="24"/>
        </w:rPr>
        <w:t>Nigerian Academy of Neurological Surgeons Annual scientific conference,24-26</w:t>
      </w:r>
      <w:r w:rsidRPr="00427109">
        <w:rPr>
          <w:rFonts w:ascii="Times New Roman" w:hAnsi="Times New Roman" w:cs="Times New Roman"/>
          <w:sz w:val="24"/>
          <w:szCs w:val="24"/>
          <w:vertAlign w:val="superscript"/>
        </w:rPr>
        <w:t>th</w:t>
      </w:r>
      <w:r w:rsidRPr="00427109">
        <w:rPr>
          <w:rFonts w:ascii="Times New Roman" w:hAnsi="Times New Roman" w:cs="Times New Roman"/>
          <w:sz w:val="24"/>
          <w:szCs w:val="24"/>
        </w:rPr>
        <w:t xml:space="preserve"> November 2016, Novel suites and Resorts ltd. Rayfield, Jos, Plateau State.</w:t>
      </w:r>
    </w:p>
    <w:p w14:paraId="1DAF5458" w14:textId="77777777" w:rsidR="00FC5B01" w:rsidRPr="00427109" w:rsidRDefault="00FC5B01" w:rsidP="0027777B">
      <w:pPr>
        <w:pStyle w:val="ListParagraph"/>
        <w:spacing w:after="0" w:line="276" w:lineRule="auto"/>
        <w:ind w:left="810"/>
        <w:rPr>
          <w:ins w:id="12" w:author="user" w:date="2018-11-24T14:22:00Z"/>
          <w:rFonts w:ascii="Times New Roman" w:hAnsi="Times New Roman" w:cs="Times New Roman"/>
          <w:sz w:val="24"/>
          <w:szCs w:val="24"/>
        </w:rPr>
      </w:pPr>
    </w:p>
    <w:p w14:paraId="6A436DA9" w14:textId="77777777" w:rsidR="00175355" w:rsidRPr="00427109" w:rsidRDefault="00175355" w:rsidP="00427109">
      <w:pPr>
        <w:pStyle w:val="ListParagraph"/>
        <w:numPr>
          <w:ilvl w:val="0"/>
          <w:numId w:val="2"/>
        </w:numPr>
        <w:spacing w:after="0" w:line="276" w:lineRule="auto"/>
        <w:rPr>
          <w:rFonts w:ascii="Times New Roman" w:hAnsi="Times New Roman" w:cs="Times New Roman"/>
          <w:sz w:val="24"/>
          <w:szCs w:val="24"/>
        </w:rPr>
      </w:pPr>
      <w:r w:rsidRPr="00427109">
        <w:rPr>
          <w:rFonts w:ascii="Times New Roman" w:eastAsia="Times New Roman" w:hAnsi="Times New Roman" w:cs="Times New Roman"/>
          <w:sz w:val="24"/>
          <w:szCs w:val="24"/>
        </w:rPr>
        <w:t xml:space="preserve">Nasiru. J Ismail, Ali. Lasseini, </w:t>
      </w:r>
      <w:r w:rsidRPr="00427109">
        <w:rPr>
          <w:rFonts w:ascii="Times New Roman" w:eastAsia="Times New Roman" w:hAnsi="Times New Roman" w:cs="Times New Roman"/>
          <w:b/>
          <w:sz w:val="24"/>
          <w:szCs w:val="24"/>
        </w:rPr>
        <w:t>Aliyu .M Koko</w:t>
      </w:r>
      <w:r w:rsidRPr="00427109">
        <w:rPr>
          <w:rFonts w:ascii="Times New Roman" w:eastAsia="Times New Roman" w:hAnsi="Times New Roman" w:cs="Times New Roman"/>
          <w:sz w:val="24"/>
          <w:szCs w:val="24"/>
        </w:rPr>
        <w:t>, Ibrahim A. Karofi, Ega Joseph,</w:t>
      </w:r>
      <w:r w:rsidR="000B5E5B">
        <w:rPr>
          <w:rFonts w:ascii="Times New Roman" w:eastAsia="Times New Roman" w:hAnsi="Times New Roman" w:cs="Times New Roman"/>
          <w:sz w:val="24"/>
          <w:szCs w:val="24"/>
        </w:rPr>
        <w:t xml:space="preserve"> </w:t>
      </w:r>
      <w:r w:rsidRPr="00427109">
        <w:rPr>
          <w:rFonts w:ascii="Times New Roman" w:eastAsia="Times New Roman" w:hAnsi="Times New Roman" w:cs="Times New Roman"/>
          <w:sz w:val="24"/>
          <w:szCs w:val="24"/>
        </w:rPr>
        <w:t>Ogunleye O.O, Mayowa OO, Obanife OH, Aminu B Buba, Abdullahi S.</w:t>
      </w:r>
      <w:r w:rsidR="000B5E5B">
        <w:rPr>
          <w:rFonts w:ascii="Times New Roman" w:eastAsia="Times New Roman" w:hAnsi="Times New Roman" w:cs="Times New Roman"/>
          <w:sz w:val="24"/>
          <w:szCs w:val="24"/>
        </w:rPr>
        <w:t xml:space="preserve"> </w:t>
      </w:r>
      <w:r w:rsidRPr="00427109">
        <w:rPr>
          <w:rFonts w:ascii="Times New Roman" w:eastAsia="Times New Roman" w:hAnsi="Times New Roman" w:cs="Times New Roman"/>
          <w:sz w:val="24"/>
          <w:szCs w:val="24"/>
        </w:rPr>
        <w:t xml:space="preserve">Shehu, Oyeleye O, and Shehu </w:t>
      </w:r>
      <w:r w:rsidR="00415F13" w:rsidRPr="00427109">
        <w:rPr>
          <w:rFonts w:ascii="Times New Roman" w:eastAsia="Times New Roman" w:hAnsi="Times New Roman" w:cs="Times New Roman"/>
          <w:sz w:val="24"/>
          <w:szCs w:val="24"/>
        </w:rPr>
        <w:t>BB</w:t>
      </w:r>
      <w:r w:rsidR="00427109">
        <w:rPr>
          <w:rFonts w:ascii="Times New Roman" w:eastAsia="Times New Roman" w:hAnsi="Times New Roman" w:cs="Times New Roman"/>
          <w:sz w:val="24"/>
          <w:szCs w:val="24"/>
        </w:rPr>
        <w:t xml:space="preserve">. </w:t>
      </w:r>
      <w:r w:rsidRPr="00427109">
        <w:rPr>
          <w:rFonts w:ascii="Times New Roman" w:eastAsia="Times New Roman" w:hAnsi="Times New Roman" w:cs="Times New Roman"/>
          <w:sz w:val="24"/>
          <w:szCs w:val="24"/>
        </w:rPr>
        <w:t>Challenges of management of paediatric brain injury caused by fall into well in Sokoto, Nigeria</w:t>
      </w:r>
    </w:p>
    <w:p w14:paraId="37D2E75A" w14:textId="77777777" w:rsidR="009B17C4" w:rsidRPr="00427109" w:rsidRDefault="009B17C4" w:rsidP="0027777B">
      <w:pPr>
        <w:pStyle w:val="ListParagraph"/>
        <w:spacing w:after="0" w:line="276" w:lineRule="auto"/>
        <w:ind w:left="810"/>
        <w:rPr>
          <w:rFonts w:ascii="Times New Roman" w:hAnsi="Times New Roman" w:cs="Times New Roman"/>
          <w:sz w:val="24"/>
          <w:szCs w:val="24"/>
        </w:rPr>
      </w:pPr>
      <w:r w:rsidRPr="00427109">
        <w:rPr>
          <w:rFonts w:ascii="Times New Roman" w:hAnsi="Times New Roman" w:cs="Times New Roman"/>
          <w:sz w:val="24"/>
          <w:szCs w:val="24"/>
        </w:rPr>
        <w:t>Nigerian Academy of Neurological Surgeons Annual scientific conference,24-26</w:t>
      </w:r>
      <w:r w:rsidRPr="00427109">
        <w:rPr>
          <w:rFonts w:ascii="Times New Roman" w:hAnsi="Times New Roman" w:cs="Times New Roman"/>
          <w:sz w:val="24"/>
          <w:szCs w:val="24"/>
          <w:vertAlign w:val="superscript"/>
        </w:rPr>
        <w:t>th</w:t>
      </w:r>
      <w:r w:rsidRPr="00427109">
        <w:rPr>
          <w:rFonts w:ascii="Times New Roman" w:hAnsi="Times New Roman" w:cs="Times New Roman"/>
          <w:sz w:val="24"/>
          <w:szCs w:val="24"/>
        </w:rPr>
        <w:t xml:space="preserve"> November 2016, Novel suites and Resorts ltd. Rayfield, Jos, Plateau State.</w:t>
      </w:r>
    </w:p>
    <w:p w14:paraId="3102444F" w14:textId="77777777" w:rsidR="00FC5B01" w:rsidRPr="00427109" w:rsidRDefault="00FC5B01" w:rsidP="0027777B">
      <w:pPr>
        <w:pStyle w:val="ListParagraph"/>
        <w:spacing w:after="0" w:line="276" w:lineRule="auto"/>
        <w:ind w:left="810"/>
        <w:rPr>
          <w:ins w:id="13" w:author="user" w:date="2018-11-24T14:22:00Z"/>
          <w:rFonts w:ascii="Times New Roman" w:hAnsi="Times New Roman" w:cs="Times New Roman"/>
          <w:sz w:val="24"/>
          <w:szCs w:val="24"/>
        </w:rPr>
      </w:pPr>
    </w:p>
    <w:p w14:paraId="3F0351A8" w14:textId="77777777" w:rsidR="00175355" w:rsidRPr="00427109" w:rsidRDefault="00175355" w:rsidP="00427109">
      <w:pPr>
        <w:pStyle w:val="ListParagraph"/>
        <w:numPr>
          <w:ilvl w:val="0"/>
          <w:numId w:val="2"/>
        </w:numPr>
        <w:spacing w:after="0" w:line="276" w:lineRule="auto"/>
        <w:rPr>
          <w:rFonts w:ascii="Times New Roman" w:hAnsi="Times New Roman" w:cs="Times New Roman"/>
          <w:sz w:val="24"/>
          <w:szCs w:val="24"/>
        </w:rPr>
      </w:pPr>
      <w:r w:rsidRPr="00427109">
        <w:rPr>
          <w:rFonts w:ascii="Times New Roman" w:eastAsia="Times New Roman" w:hAnsi="Times New Roman" w:cs="Times New Roman"/>
          <w:sz w:val="24"/>
          <w:szCs w:val="24"/>
        </w:rPr>
        <w:t xml:space="preserve">Nasiru. J Ismail, Ali. Lasseini, </w:t>
      </w:r>
      <w:r w:rsidRPr="00427109">
        <w:rPr>
          <w:rFonts w:ascii="Times New Roman" w:eastAsia="Times New Roman" w:hAnsi="Times New Roman" w:cs="Times New Roman"/>
          <w:b/>
          <w:sz w:val="24"/>
          <w:szCs w:val="24"/>
        </w:rPr>
        <w:t>Aliyu .M Koko</w:t>
      </w:r>
      <w:r w:rsidRPr="00427109">
        <w:rPr>
          <w:rFonts w:ascii="Times New Roman" w:eastAsia="Times New Roman" w:hAnsi="Times New Roman" w:cs="Times New Roman"/>
          <w:sz w:val="24"/>
          <w:szCs w:val="24"/>
        </w:rPr>
        <w:t>, Ibrahim A. Karofi, Ega Joseph,</w:t>
      </w:r>
      <w:r w:rsidR="000B5E5B">
        <w:rPr>
          <w:rFonts w:ascii="Times New Roman" w:eastAsia="Times New Roman" w:hAnsi="Times New Roman" w:cs="Times New Roman"/>
          <w:sz w:val="24"/>
          <w:szCs w:val="24"/>
        </w:rPr>
        <w:t xml:space="preserve"> </w:t>
      </w:r>
      <w:r w:rsidRPr="00427109">
        <w:rPr>
          <w:rFonts w:ascii="Times New Roman" w:eastAsia="Times New Roman" w:hAnsi="Times New Roman" w:cs="Times New Roman"/>
          <w:sz w:val="24"/>
          <w:szCs w:val="24"/>
        </w:rPr>
        <w:t>Ogunleye O.</w:t>
      </w:r>
      <w:r w:rsidR="000B5E5B">
        <w:rPr>
          <w:rFonts w:ascii="Times New Roman" w:eastAsia="Times New Roman" w:hAnsi="Times New Roman" w:cs="Times New Roman"/>
          <w:sz w:val="24"/>
          <w:szCs w:val="24"/>
        </w:rPr>
        <w:t xml:space="preserve"> </w:t>
      </w:r>
      <w:r w:rsidRPr="00427109">
        <w:rPr>
          <w:rFonts w:ascii="Times New Roman" w:eastAsia="Times New Roman" w:hAnsi="Times New Roman" w:cs="Times New Roman"/>
          <w:sz w:val="24"/>
          <w:szCs w:val="24"/>
        </w:rPr>
        <w:t>O, Mayowa OO, Obanife OH, Aminu B Buba, Abdullahi S.</w:t>
      </w:r>
      <w:r w:rsidR="000B5E5B">
        <w:rPr>
          <w:rFonts w:ascii="Times New Roman" w:eastAsia="Times New Roman" w:hAnsi="Times New Roman" w:cs="Times New Roman"/>
          <w:sz w:val="24"/>
          <w:szCs w:val="24"/>
        </w:rPr>
        <w:t xml:space="preserve"> </w:t>
      </w:r>
      <w:r w:rsidRPr="00427109">
        <w:rPr>
          <w:rFonts w:ascii="Times New Roman" w:eastAsia="Times New Roman" w:hAnsi="Times New Roman" w:cs="Times New Roman"/>
          <w:sz w:val="24"/>
          <w:szCs w:val="24"/>
        </w:rPr>
        <w:t>Shehu, Oyeleye O, and Shehu</w:t>
      </w:r>
      <w:r w:rsidR="00427109">
        <w:rPr>
          <w:rFonts w:ascii="Times New Roman" w:eastAsia="Times New Roman" w:hAnsi="Times New Roman" w:cs="Times New Roman"/>
          <w:sz w:val="24"/>
          <w:szCs w:val="24"/>
        </w:rPr>
        <w:t xml:space="preserve">. </w:t>
      </w:r>
      <w:r w:rsidRPr="00427109">
        <w:rPr>
          <w:rFonts w:ascii="Times New Roman" w:eastAsia="Times New Roman" w:hAnsi="Times New Roman" w:cs="Times New Roman"/>
          <w:sz w:val="24"/>
          <w:szCs w:val="24"/>
        </w:rPr>
        <w:t>An u</w:t>
      </w:r>
      <w:r w:rsidR="009F270A" w:rsidRPr="00427109">
        <w:rPr>
          <w:rFonts w:ascii="Times New Roman" w:eastAsia="Times New Roman" w:hAnsi="Times New Roman" w:cs="Times New Roman"/>
          <w:sz w:val="24"/>
          <w:szCs w:val="24"/>
        </w:rPr>
        <w:t>nu</w:t>
      </w:r>
      <w:r w:rsidRPr="00427109">
        <w:rPr>
          <w:rFonts w:ascii="Times New Roman" w:eastAsia="Times New Roman" w:hAnsi="Times New Roman" w:cs="Times New Roman"/>
          <w:sz w:val="24"/>
          <w:szCs w:val="24"/>
        </w:rPr>
        <w:t>sual gunshot injury to the head: Too hard to believe</w:t>
      </w:r>
    </w:p>
    <w:p w14:paraId="7D607464" w14:textId="77777777" w:rsidR="009B17C4" w:rsidRPr="00427109" w:rsidRDefault="009B17C4" w:rsidP="0027777B">
      <w:pPr>
        <w:pStyle w:val="ListParagraph"/>
        <w:spacing w:after="0" w:line="276" w:lineRule="auto"/>
        <w:ind w:left="810"/>
        <w:rPr>
          <w:rFonts w:ascii="Times New Roman" w:hAnsi="Times New Roman" w:cs="Times New Roman"/>
          <w:sz w:val="24"/>
          <w:szCs w:val="24"/>
        </w:rPr>
      </w:pPr>
      <w:r w:rsidRPr="00427109">
        <w:rPr>
          <w:rFonts w:ascii="Times New Roman" w:hAnsi="Times New Roman" w:cs="Times New Roman"/>
          <w:sz w:val="24"/>
          <w:szCs w:val="24"/>
        </w:rPr>
        <w:lastRenderedPageBreak/>
        <w:t>Nigerian Academy of Neurological Surgeons Annual scientific conference,24-26</w:t>
      </w:r>
      <w:r w:rsidRPr="00427109">
        <w:rPr>
          <w:rFonts w:ascii="Times New Roman" w:hAnsi="Times New Roman" w:cs="Times New Roman"/>
          <w:sz w:val="24"/>
          <w:szCs w:val="24"/>
          <w:vertAlign w:val="superscript"/>
        </w:rPr>
        <w:t>th</w:t>
      </w:r>
      <w:r w:rsidRPr="00427109">
        <w:rPr>
          <w:rFonts w:ascii="Times New Roman" w:hAnsi="Times New Roman" w:cs="Times New Roman"/>
          <w:sz w:val="24"/>
          <w:szCs w:val="24"/>
        </w:rPr>
        <w:t xml:space="preserve"> November 2016, Novel suites and Resorts ltd. Rayfield, Jos, Plateau State.</w:t>
      </w:r>
    </w:p>
    <w:p w14:paraId="785E22C6" w14:textId="77777777" w:rsidR="00FC5B01" w:rsidRPr="00427109" w:rsidRDefault="00FC5B01" w:rsidP="0027777B">
      <w:pPr>
        <w:pStyle w:val="ListParagraph"/>
        <w:spacing w:after="0" w:line="276" w:lineRule="auto"/>
        <w:ind w:left="810"/>
        <w:rPr>
          <w:ins w:id="14" w:author="user" w:date="2018-11-24T14:22:00Z"/>
          <w:rFonts w:ascii="Times New Roman" w:hAnsi="Times New Roman" w:cs="Times New Roman"/>
          <w:sz w:val="24"/>
          <w:szCs w:val="24"/>
        </w:rPr>
      </w:pPr>
    </w:p>
    <w:p w14:paraId="4E690F46" w14:textId="77777777" w:rsidR="00175355" w:rsidRPr="00427109" w:rsidRDefault="00175355" w:rsidP="00427109">
      <w:pPr>
        <w:pStyle w:val="ListParagraph"/>
        <w:numPr>
          <w:ilvl w:val="0"/>
          <w:numId w:val="2"/>
        </w:numPr>
        <w:spacing w:after="0" w:line="276" w:lineRule="auto"/>
        <w:rPr>
          <w:rFonts w:ascii="Times New Roman" w:hAnsi="Times New Roman" w:cs="Times New Roman"/>
          <w:sz w:val="24"/>
          <w:szCs w:val="24"/>
        </w:rPr>
      </w:pPr>
      <w:r w:rsidRPr="00427109">
        <w:rPr>
          <w:rFonts w:ascii="Times New Roman" w:eastAsia="Times New Roman" w:hAnsi="Times New Roman" w:cs="Times New Roman"/>
          <w:sz w:val="24"/>
          <w:szCs w:val="24"/>
        </w:rPr>
        <w:t>Nasiru. J Ismail, Ali. Lasseini, Obanife OH, Ega Joseph,</w:t>
      </w:r>
      <w:r w:rsidR="000B5E5B">
        <w:rPr>
          <w:rFonts w:ascii="Times New Roman" w:eastAsia="Times New Roman" w:hAnsi="Times New Roman" w:cs="Times New Roman"/>
          <w:sz w:val="24"/>
          <w:szCs w:val="24"/>
        </w:rPr>
        <w:t xml:space="preserve"> </w:t>
      </w:r>
      <w:r w:rsidRPr="00427109">
        <w:rPr>
          <w:rFonts w:ascii="Times New Roman" w:eastAsia="Times New Roman" w:hAnsi="Times New Roman" w:cs="Times New Roman"/>
          <w:sz w:val="24"/>
          <w:szCs w:val="24"/>
        </w:rPr>
        <w:t xml:space="preserve">Ogunleye O.O, Mayowa OO, Ibrahim A. Karofi, </w:t>
      </w:r>
      <w:r w:rsidRPr="00427109">
        <w:rPr>
          <w:rFonts w:ascii="Times New Roman" w:eastAsia="Times New Roman" w:hAnsi="Times New Roman" w:cs="Times New Roman"/>
          <w:b/>
          <w:sz w:val="24"/>
          <w:szCs w:val="24"/>
        </w:rPr>
        <w:t>Aliyu M. Koko</w:t>
      </w:r>
      <w:r w:rsidRPr="00427109">
        <w:rPr>
          <w:rFonts w:ascii="Times New Roman" w:eastAsia="Times New Roman" w:hAnsi="Times New Roman" w:cs="Times New Roman"/>
          <w:sz w:val="24"/>
          <w:szCs w:val="24"/>
        </w:rPr>
        <w:t xml:space="preserve"> Aminu B</w:t>
      </w:r>
      <w:r w:rsidR="00B26CDC" w:rsidRPr="00427109">
        <w:rPr>
          <w:rFonts w:ascii="Times New Roman" w:eastAsia="Times New Roman" w:hAnsi="Times New Roman" w:cs="Times New Roman"/>
          <w:sz w:val="24"/>
          <w:szCs w:val="24"/>
        </w:rPr>
        <w:t>.</w:t>
      </w:r>
      <w:r w:rsidRPr="00427109">
        <w:rPr>
          <w:rFonts w:ascii="Times New Roman" w:eastAsia="Times New Roman" w:hAnsi="Times New Roman" w:cs="Times New Roman"/>
          <w:sz w:val="24"/>
          <w:szCs w:val="24"/>
        </w:rPr>
        <w:t xml:space="preserve"> Buba, Abdullahi S.</w:t>
      </w:r>
      <w:r w:rsidR="000B5E5B">
        <w:rPr>
          <w:rFonts w:ascii="Times New Roman" w:eastAsia="Times New Roman" w:hAnsi="Times New Roman" w:cs="Times New Roman"/>
          <w:sz w:val="24"/>
          <w:szCs w:val="24"/>
        </w:rPr>
        <w:t xml:space="preserve"> </w:t>
      </w:r>
      <w:r w:rsidRPr="00427109">
        <w:rPr>
          <w:rFonts w:ascii="Times New Roman" w:eastAsia="Times New Roman" w:hAnsi="Times New Roman" w:cs="Times New Roman"/>
          <w:sz w:val="24"/>
          <w:szCs w:val="24"/>
        </w:rPr>
        <w:t>Shehu, Oyeleye O and Shehu BB</w:t>
      </w:r>
      <w:r w:rsidR="00427109">
        <w:rPr>
          <w:rFonts w:ascii="Times New Roman" w:eastAsia="Times New Roman" w:hAnsi="Times New Roman" w:cs="Times New Roman"/>
          <w:sz w:val="24"/>
          <w:szCs w:val="24"/>
        </w:rPr>
        <w:t xml:space="preserve">. </w:t>
      </w:r>
      <w:r w:rsidRPr="00427109">
        <w:rPr>
          <w:rFonts w:ascii="Times New Roman" w:hAnsi="Times New Roman" w:cs="Times New Roman"/>
          <w:sz w:val="24"/>
          <w:szCs w:val="24"/>
        </w:rPr>
        <w:t>Penetrating head injury from recoiled barrel of local gun: A series of 4 cases</w:t>
      </w:r>
    </w:p>
    <w:p w14:paraId="2F7BC852" w14:textId="77777777" w:rsidR="009B17C4" w:rsidRPr="00427109" w:rsidRDefault="009B17C4" w:rsidP="0027777B">
      <w:pPr>
        <w:pStyle w:val="ListParagraph"/>
        <w:spacing w:after="0" w:line="276" w:lineRule="auto"/>
        <w:ind w:left="810"/>
        <w:rPr>
          <w:rFonts w:ascii="Times New Roman" w:hAnsi="Times New Roman" w:cs="Times New Roman"/>
          <w:sz w:val="24"/>
          <w:szCs w:val="24"/>
        </w:rPr>
      </w:pPr>
      <w:r w:rsidRPr="00427109">
        <w:rPr>
          <w:rFonts w:ascii="Times New Roman" w:hAnsi="Times New Roman" w:cs="Times New Roman"/>
          <w:sz w:val="24"/>
          <w:szCs w:val="24"/>
        </w:rPr>
        <w:t>Nigerian Academy of Neurological Surgeons Annual scientific conference,24-26</w:t>
      </w:r>
      <w:r w:rsidRPr="00427109">
        <w:rPr>
          <w:rFonts w:ascii="Times New Roman" w:hAnsi="Times New Roman" w:cs="Times New Roman"/>
          <w:sz w:val="24"/>
          <w:szCs w:val="24"/>
          <w:vertAlign w:val="superscript"/>
        </w:rPr>
        <w:t>th</w:t>
      </w:r>
      <w:r w:rsidRPr="00427109">
        <w:rPr>
          <w:rFonts w:ascii="Times New Roman" w:hAnsi="Times New Roman" w:cs="Times New Roman"/>
          <w:sz w:val="24"/>
          <w:szCs w:val="24"/>
        </w:rPr>
        <w:t xml:space="preserve"> November 2016, Novel suites and Resorts ltd. Rayfield, Jos, Plateau State.</w:t>
      </w:r>
    </w:p>
    <w:p w14:paraId="3AC0CE1A" w14:textId="77777777" w:rsidR="00FC5B01" w:rsidRPr="00427109" w:rsidRDefault="00FC5B01" w:rsidP="0027777B">
      <w:pPr>
        <w:pStyle w:val="ListParagraph"/>
        <w:spacing w:after="0" w:line="276" w:lineRule="auto"/>
        <w:ind w:left="810"/>
        <w:rPr>
          <w:ins w:id="15" w:author="user" w:date="2018-11-24T14:22:00Z"/>
          <w:rFonts w:ascii="Times New Roman" w:hAnsi="Times New Roman" w:cs="Times New Roman"/>
          <w:sz w:val="24"/>
          <w:szCs w:val="24"/>
        </w:rPr>
      </w:pPr>
    </w:p>
    <w:p w14:paraId="11AF8CE5" w14:textId="77777777" w:rsidR="00094AED" w:rsidRPr="00427109" w:rsidRDefault="00415F13" w:rsidP="00427109">
      <w:pPr>
        <w:pStyle w:val="ListParagraph"/>
        <w:numPr>
          <w:ilvl w:val="0"/>
          <w:numId w:val="2"/>
        </w:numPr>
        <w:spacing w:after="0" w:line="276" w:lineRule="auto"/>
        <w:rPr>
          <w:rFonts w:ascii="Times New Roman" w:hAnsi="Times New Roman" w:cs="Times New Roman"/>
          <w:sz w:val="24"/>
          <w:szCs w:val="24"/>
        </w:rPr>
      </w:pPr>
      <w:r w:rsidRPr="00427109">
        <w:rPr>
          <w:rFonts w:ascii="Times New Roman" w:hAnsi="Times New Roman" w:cs="Times New Roman"/>
          <w:sz w:val="24"/>
          <w:szCs w:val="24"/>
        </w:rPr>
        <w:t>N. J</w:t>
      </w:r>
      <w:r w:rsidR="00175355" w:rsidRPr="00427109">
        <w:rPr>
          <w:rFonts w:ascii="Times New Roman" w:hAnsi="Times New Roman" w:cs="Times New Roman"/>
          <w:sz w:val="24"/>
          <w:szCs w:val="24"/>
        </w:rPr>
        <w:t xml:space="preserve"> Ismail, A. Lasseini, </w:t>
      </w:r>
      <w:r w:rsidRPr="00427109">
        <w:rPr>
          <w:rFonts w:ascii="Times New Roman" w:hAnsi="Times New Roman" w:cs="Times New Roman"/>
          <w:sz w:val="24"/>
          <w:szCs w:val="24"/>
        </w:rPr>
        <w:t>E. J</w:t>
      </w:r>
      <w:r w:rsidR="00175355" w:rsidRPr="00427109">
        <w:rPr>
          <w:rFonts w:ascii="Times New Roman" w:hAnsi="Times New Roman" w:cs="Times New Roman"/>
          <w:sz w:val="24"/>
          <w:szCs w:val="24"/>
        </w:rPr>
        <w:t xml:space="preserve"> Otorkpa, O.O.</w:t>
      </w:r>
      <w:r w:rsidR="000B5E5B">
        <w:rPr>
          <w:rFonts w:ascii="Times New Roman" w:hAnsi="Times New Roman" w:cs="Times New Roman"/>
          <w:sz w:val="24"/>
          <w:szCs w:val="24"/>
        </w:rPr>
        <w:t xml:space="preserve"> </w:t>
      </w:r>
      <w:r w:rsidR="00175355" w:rsidRPr="00427109">
        <w:rPr>
          <w:rFonts w:ascii="Times New Roman" w:hAnsi="Times New Roman" w:cs="Times New Roman"/>
          <w:sz w:val="24"/>
          <w:szCs w:val="24"/>
        </w:rPr>
        <w:t xml:space="preserve">Opara, B. Mohammed, O.H Obanife, O Ogunleye, </w:t>
      </w:r>
      <w:r w:rsidR="00175355" w:rsidRPr="00427109">
        <w:rPr>
          <w:rFonts w:ascii="Times New Roman" w:hAnsi="Times New Roman" w:cs="Times New Roman"/>
          <w:b/>
          <w:sz w:val="24"/>
          <w:szCs w:val="24"/>
        </w:rPr>
        <w:t>A.M Koko</w:t>
      </w:r>
      <w:r w:rsidR="00094AED" w:rsidRPr="00427109">
        <w:rPr>
          <w:rFonts w:ascii="Times New Roman" w:hAnsi="Times New Roman" w:cs="Times New Roman"/>
          <w:sz w:val="24"/>
          <w:szCs w:val="24"/>
        </w:rPr>
        <w:t>, A.B Mohammed</w:t>
      </w:r>
      <w:r w:rsidR="00427109">
        <w:rPr>
          <w:rFonts w:ascii="Times New Roman" w:hAnsi="Times New Roman" w:cs="Times New Roman"/>
          <w:sz w:val="24"/>
          <w:szCs w:val="24"/>
        </w:rPr>
        <w:t xml:space="preserve">. </w:t>
      </w:r>
      <w:r w:rsidR="00094AED" w:rsidRPr="00427109">
        <w:rPr>
          <w:rFonts w:ascii="Times New Roman" w:hAnsi="Times New Roman" w:cs="Times New Roman"/>
          <w:sz w:val="24"/>
          <w:szCs w:val="24"/>
        </w:rPr>
        <w:t xml:space="preserve">Chronic subdural haematoma in Sokoto: A </w:t>
      </w:r>
      <w:r w:rsidRPr="00427109">
        <w:rPr>
          <w:rFonts w:ascii="Times New Roman" w:hAnsi="Times New Roman" w:cs="Times New Roman"/>
          <w:sz w:val="24"/>
          <w:szCs w:val="24"/>
        </w:rPr>
        <w:t>10-year</w:t>
      </w:r>
      <w:r w:rsidR="00094AED" w:rsidRPr="00427109">
        <w:rPr>
          <w:rFonts w:ascii="Times New Roman" w:hAnsi="Times New Roman" w:cs="Times New Roman"/>
          <w:sz w:val="24"/>
          <w:szCs w:val="24"/>
        </w:rPr>
        <w:t xml:space="preserve"> experience</w:t>
      </w:r>
    </w:p>
    <w:p w14:paraId="16BCF1AE" w14:textId="77777777" w:rsidR="00094AED" w:rsidRPr="00427109" w:rsidRDefault="00094AED" w:rsidP="0027777B">
      <w:pPr>
        <w:pStyle w:val="ListParagraph"/>
        <w:spacing w:after="0" w:line="276" w:lineRule="auto"/>
        <w:ind w:left="810"/>
        <w:rPr>
          <w:rFonts w:ascii="Times New Roman" w:hAnsi="Times New Roman" w:cs="Times New Roman"/>
          <w:sz w:val="24"/>
          <w:szCs w:val="24"/>
        </w:rPr>
      </w:pPr>
      <w:bookmarkStart w:id="16" w:name="_Hlk512845344"/>
      <w:r w:rsidRPr="00427109">
        <w:rPr>
          <w:rFonts w:ascii="Times New Roman" w:hAnsi="Times New Roman" w:cs="Times New Roman"/>
          <w:sz w:val="24"/>
          <w:szCs w:val="24"/>
        </w:rPr>
        <w:t>Nigerian Academy of Neurological Surgeons Annual scientific conference, 20</w:t>
      </w:r>
      <w:r w:rsidRPr="00427109">
        <w:rPr>
          <w:rFonts w:ascii="Times New Roman" w:hAnsi="Times New Roman" w:cs="Times New Roman"/>
          <w:sz w:val="24"/>
          <w:szCs w:val="24"/>
          <w:vertAlign w:val="superscript"/>
        </w:rPr>
        <w:t>th</w:t>
      </w:r>
      <w:r w:rsidRPr="00427109">
        <w:rPr>
          <w:rFonts w:ascii="Times New Roman" w:hAnsi="Times New Roman" w:cs="Times New Roman"/>
          <w:sz w:val="24"/>
          <w:szCs w:val="24"/>
        </w:rPr>
        <w:t xml:space="preserve"> November 2015, Giginya Coral Hotel, Sokoto, Nigeria.</w:t>
      </w:r>
    </w:p>
    <w:p w14:paraId="6990546F" w14:textId="77777777" w:rsidR="00FC5B01" w:rsidRPr="00427109" w:rsidRDefault="00FC5B01" w:rsidP="0027777B">
      <w:pPr>
        <w:pStyle w:val="ListParagraph"/>
        <w:spacing w:after="0" w:line="276" w:lineRule="auto"/>
        <w:ind w:left="810"/>
        <w:rPr>
          <w:ins w:id="17" w:author="user" w:date="2018-11-24T14:22:00Z"/>
          <w:rFonts w:ascii="Times New Roman" w:hAnsi="Times New Roman" w:cs="Times New Roman"/>
          <w:sz w:val="24"/>
          <w:szCs w:val="24"/>
        </w:rPr>
      </w:pPr>
    </w:p>
    <w:bookmarkEnd w:id="16"/>
    <w:p w14:paraId="61041750" w14:textId="77777777" w:rsidR="00094AED" w:rsidRPr="00427109" w:rsidRDefault="00094AED" w:rsidP="0027777B">
      <w:pPr>
        <w:pStyle w:val="ListParagraph"/>
        <w:spacing w:after="0" w:line="276" w:lineRule="auto"/>
        <w:ind w:left="810"/>
        <w:rPr>
          <w:rFonts w:ascii="Times New Roman" w:hAnsi="Times New Roman" w:cs="Times New Roman"/>
          <w:sz w:val="24"/>
          <w:szCs w:val="24"/>
        </w:rPr>
      </w:pPr>
    </w:p>
    <w:p w14:paraId="74FF54F7" w14:textId="77777777" w:rsidR="00094AED" w:rsidRPr="00427109" w:rsidRDefault="00E85FF2" w:rsidP="0027777B">
      <w:pPr>
        <w:pStyle w:val="ListParagraph"/>
        <w:numPr>
          <w:ilvl w:val="0"/>
          <w:numId w:val="2"/>
        </w:numPr>
        <w:spacing w:after="0" w:line="276" w:lineRule="auto"/>
        <w:rPr>
          <w:rFonts w:ascii="Times New Roman" w:hAnsi="Times New Roman" w:cs="Times New Roman"/>
          <w:sz w:val="24"/>
          <w:szCs w:val="24"/>
        </w:rPr>
      </w:pPr>
      <w:r w:rsidRPr="00427109">
        <w:rPr>
          <w:rFonts w:ascii="Times New Roman" w:hAnsi="Times New Roman" w:cs="Times New Roman"/>
          <w:sz w:val="24"/>
          <w:szCs w:val="24"/>
        </w:rPr>
        <w:t>N. J</w:t>
      </w:r>
      <w:r w:rsidR="00094AED" w:rsidRPr="00427109">
        <w:rPr>
          <w:rFonts w:ascii="Times New Roman" w:hAnsi="Times New Roman" w:cs="Times New Roman"/>
          <w:sz w:val="24"/>
          <w:szCs w:val="24"/>
        </w:rPr>
        <w:t xml:space="preserve"> Ismail, L Ali, O.O.</w:t>
      </w:r>
      <w:r w:rsidR="000B5E5B">
        <w:rPr>
          <w:rFonts w:ascii="Times New Roman" w:hAnsi="Times New Roman" w:cs="Times New Roman"/>
          <w:sz w:val="24"/>
          <w:szCs w:val="24"/>
        </w:rPr>
        <w:t xml:space="preserve"> </w:t>
      </w:r>
      <w:r w:rsidR="00094AED" w:rsidRPr="00427109">
        <w:rPr>
          <w:rFonts w:ascii="Times New Roman" w:hAnsi="Times New Roman" w:cs="Times New Roman"/>
          <w:sz w:val="24"/>
          <w:szCs w:val="24"/>
        </w:rPr>
        <w:t>Opara, E.J Otorkpa</w:t>
      </w:r>
      <w:r w:rsidR="00415F13" w:rsidRPr="00427109">
        <w:rPr>
          <w:rFonts w:ascii="Times New Roman" w:hAnsi="Times New Roman" w:cs="Times New Roman"/>
          <w:sz w:val="24"/>
          <w:szCs w:val="24"/>
        </w:rPr>
        <w:t xml:space="preserve">, </w:t>
      </w:r>
      <w:r w:rsidR="00094AED" w:rsidRPr="00427109">
        <w:rPr>
          <w:rFonts w:ascii="Times New Roman" w:hAnsi="Times New Roman" w:cs="Times New Roman"/>
          <w:sz w:val="24"/>
          <w:szCs w:val="24"/>
        </w:rPr>
        <w:t>O</w:t>
      </w:r>
      <w:r w:rsidR="00B26CDC" w:rsidRPr="00427109">
        <w:rPr>
          <w:rFonts w:ascii="Times New Roman" w:hAnsi="Times New Roman" w:cs="Times New Roman"/>
          <w:sz w:val="24"/>
          <w:szCs w:val="24"/>
        </w:rPr>
        <w:t>.</w:t>
      </w:r>
      <w:r w:rsidR="00094AED" w:rsidRPr="00427109">
        <w:rPr>
          <w:rFonts w:ascii="Times New Roman" w:hAnsi="Times New Roman" w:cs="Times New Roman"/>
          <w:sz w:val="24"/>
          <w:szCs w:val="24"/>
        </w:rPr>
        <w:t xml:space="preserve"> O </w:t>
      </w:r>
      <w:r w:rsidR="00415F13" w:rsidRPr="00427109">
        <w:rPr>
          <w:rFonts w:ascii="Times New Roman" w:hAnsi="Times New Roman" w:cs="Times New Roman"/>
          <w:sz w:val="24"/>
          <w:szCs w:val="24"/>
        </w:rPr>
        <w:t>Ogunleye</w:t>
      </w:r>
      <w:r w:rsidRPr="00427109">
        <w:rPr>
          <w:rFonts w:ascii="Times New Roman" w:hAnsi="Times New Roman" w:cs="Times New Roman"/>
          <w:sz w:val="24"/>
          <w:szCs w:val="24"/>
        </w:rPr>
        <w:t>, B.</w:t>
      </w:r>
      <w:r w:rsidR="00094AED" w:rsidRPr="00427109">
        <w:rPr>
          <w:rFonts w:ascii="Times New Roman" w:hAnsi="Times New Roman" w:cs="Times New Roman"/>
          <w:sz w:val="24"/>
          <w:szCs w:val="24"/>
        </w:rPr>
        <w:t xml:space="preserve"> Adedeji, </w:t>
      </w:r>
      <w:r w:rsidR="00094AED" w:rsidRPr="00427109">
        <w:rPr>
          <w:rFonts w:ascii="Times New Roman" w:hAnsi="Times New Roman" w:cs="Times New Roman"/>
          <w:b/>
          <w:sz w:val="24"/>
          <w:szCs w:val="24"/>
        </w:rPr>
        <w:t>K.M Aliyu</w:t>
      </w:r>
      <w:r w:rsidR="00094AED" w:rsidRPr="00427109">
        <w:rPr>
          <w:rFonts w:ascii="Times New Roman" w:hAnsi="Times New Roman" w:cs="Times New Roman"/>
          <w:sz w:val="24"/>
          <w:szCs w:val="24"/>
        </w:rPr>
        <w:t>, B.A Mohammed, B.B Shehu</w:t>
      </w:r>
    </w:p>
    <w:p w14:paraId="026B8012" w14:textId="77777777" w:rsidR="00094AED" w:rsidRPr="00427109" w:rsidRDefault="00094AED" w:rsidP="0027777B">
      <w:pPr>
        <w:pStyle w:val="ListParagraph"/>
        <w:spacing w:after="0" w:line="276" w:lineRule="auto"/>
        <w:ind w:left="810"/>
        <w:rPr>
          <w:rFonts w:ascii="Times New Roman" w:hAnsi="Times New Roman" w:cs="Times New Roman"/>
          <w:sz w:val="24"/>
          <w:szCs w:val="24"/>
        </w:rPr>
      </w:pPr>
      <w:r w:rsidRPr="00427109">
        <w:rPr>
          <w:rFonts w:ascii="Times New Roman" w:hAnsi="Times New Roman" w:cs="Times New Roman"/>
          <w:sz w:val="24"/>
          <w:szCs w:val="24"/>
        </w:rPr>
        <w:t xml:space="preserve">Gliomas of the </w:t>
      </w:r>
      <w:r w:rsidR="00FB1FC3" w:rsidRPr="00427109">
        <w:rPr>
          <w:rFonts w:ascii="Times New Roman" w:hAnsi="Times New Roman" w:cs="Times New Roman"/>
          <w:sz w:val="24"/>
          <w:szCs w:val="24"/>
        </w:rPr>
        <w:t>B</w:t>
      </w:r>
      <w:r w:rsidRPr="00427109">
        <w:rPr>
          <w:rFonts w:ascii="Times New Roman" w:hAnsi="Times New Roman" w:cs="Times New Roman"/>
          <w:sz w:val="24"/>
          <w:szCs w:val="24"/>
        </w:rPr>
        <w:t xml:space="preserve">rain in Sokoto: </w:t>
      </w:r>
      <w:r w:rsidR="00E85FF2" w:rsidRPr="00427109">
        <w:rPr>
          <w:rFonts w:ascii="Times New Roman" w:hAnsi="Times New Roman" w:cs="Times New Roman"/>
          <w:sz w:val="24"/>
          <w:szCs w:val="24"/>
        </w:rPr>
        <w:t>5-year</w:t>
      </w:r>
      <w:r w:rsidRPr="00427109">
        <w:rPr>
          <w:rFonts w:ascii="Times New Roman" w:hAnsi="Times New Roman" w:cs="Times New Roman"/>
          <w:sz w:val="24"/>
          <w:szCs w:val="24"/>
        </w:rPr>
        <w:t xml:space="preserve"> review from a regional centre for neurosurgery</w:t>
      </w:r>
    </w:p>
    <w:p w14:paraId="711CDB39" w14:textId="64D198BE" w:rsidR="002A35A6" w:rsidRDefault="002A35A6" w:rsidP="0027777B">
      <w:pPr>
        <w:pStyle w:val="ListParagraph"/>
        <w:spacing w:after="0" w:line="276" w:lineRule="auto"/>
        <w:ind w:left="810"/>
        <w:rPr>
          <w:rFonts w:ascii="Times New Roman" w:hAnsi="Times New Roman" w:cs="Times New Roman"/>
          <w:sz w:val="24"/>
          <w:szCs w:val="24"/>
        </w:rPr>
      </w:pPr>
      <w:bookmarkStart w:id="18" w:name="_Hlk88904486"/>
      <w:r w:rsidRPr="00427109">
        <w:rPr>
          <w:rFonts w:ascii="Times New Roman" w:hAnsi="Times New Roman" w:cs="Times New Roman"/>
          <w:sz w:val="24"/>
          <w:szCs w:val="24"/>
        </w:rPr>
        <w:t>Nigerian Academy of Neurological Surgeons Annual scientific conference, 20</w:t>
      </w:r>
      <w:r w:rsidRPr="00427109">
        <w:rPr>
          <w:rFonts w:ascii="Times New Roman" w:hAnsi="Times New Roman" w:cs="Times New Roman"/>
          <w:sz w:val="24"/>
          <w:szCs w:val="24"/>
          <w:vertAlign w:val="superscript"/>
        </w:rPr>
        <w:t>th</w:t>
      </w:r>
      <w:r w:rsidRPr="00427109">
        <w:rPr>
          <w:rFonts w:ascii="Times New Roman" w:hAnsi="Times New Roman" w:cs="Times New Roman"/>
          <w:sz w:val="24"/>
          <w:szCs w:val="24"/>
        </w:rPr>
        <w:t xml:space="preserve"> November 2015, </w:t>
      </w:r>
      <w:bookmarkEnd w:id="18"/>
      <w:r w:rsidRPr="00427109">
        <w:rPr>
          <w:rFonts w:ascii="Times New Roman" w:hAnsi="Times New Roman" w:cs="Times New Roman"/>
          <w:sz w:val="24"/>
          <w:szCs w:val="24"/>
        </w:rPr>
        <w:t>Giginya Coral Hotel, Sokoto, Nigeria.</w:t>
      </w:r>
    </w:p>
    <w:p w14:paraId="57DD99D9" w14:textId="6B63F817" w:rsidR="00335EA7" w:rsidRDefault="00335EA7" w:rsidP="0027777B">
      <w:pPr>
        <w:pStyle w:val="ListParagraph"/>
        <w:spacing w:after="0" w:line="276" w:lineRule="auto"/>
        <w:ind w:left="810"/>
        <w:rPr>
          <w:rFonts w:ascii="Times New Roman" w:hAnsi="Times New Roman" w:cs="Times New Roman"/>
          <w:sz w:val="24"/>
          <w:szCs w:val="24"/>
        </w:rPr>
      </w:pPr>
    </w:p>
    <w:p w14:paraId="75317786" w14:textId="733FBEC9" w:rsidR="00335EA7" w:rsidRPr="00335EA7" w:rsidRDefault="00335EA7" w:rsidP="00335EA7">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F858CD">
        <w:rPr>
          <w:rFonts w:ascii="Times New Roman" w:hAnsi="Times New Roman" w:cs="Times New Roman"/>
          <w:b/>
          <w:bCs/>
          <w:sz w:val="24"/>
          <w:szCs w:val="24"/>
        </w:rPr>
        <w:t>A M Koko</w:t>
      </w:r>
      <w:r>
        <w:rPr>
          <w:rFonts w:ascii="Times New Roman" w:hAnsi="Times New Roman" w:cs="Times New Roman"/>
          <w:sz w:val="24"/>
          <w:szCs w:val="24"/>
        </w:rPr>
        <w:t xml:space="preserve">, A Lasseini, N J Ismail, U Daibu, H Gomina, AB Isa, M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Abdulganiyu, B </w:t>
      </w:r>
      <w:proofErr w:type="spellStart"/>
      <w:r>
        <w:rPr>
          <w:rFonts w:ascii="Times New Roman" w:hAnsi="Times New Roman" w:cs="Times New Roman"/>
          <w:sz w:val="24"/>
          <w:szCs w:val="24"/>
        </w:rPr>
        <w:t>B</w:t>
      </w:r>
      <w:proofErr w:type="spellEnd"/>
      <w:r>
        <w:rPr>
          <w:rFonts w:ascii="Times New Roman" w:hAnsi="Times New Roman" w:cs="Times New Roman"/>
          <w:sz w:val="24"/>
          <w:szCs w:val="24"/>
        </w:rPr>
        <w:t xml:space="preserve"> Shehu. </w:t>
      </w:r>
      <w:r w:rsidRPr="00335EA7">
        <w:rPr>
          <w:rFonts w:ascii="Times New Roman" w:hAnsi="Times New Roman" w:cs="Times New Roman"/>
          <w:sz w:val="24"/>
          <w:szCs w:val="24"/>
        </w:rPr>
        <w:t>Introducing Virtual consultation to prevent COVID-19 infection in Neurosurgery: Views of Patients and Health workers in a regional Neurosurgical centre. Nigerian Academy of Neurological Surgeons 11</w:t>
      </w:r>
      <w:r w:rsidRPr="00335EA7">
        <w:rPr>
          <w:rFonts w:ascii="Times New Roman" w:hAnsi="Times New Roman" w:cs="Times New Roman"/>
          <w:sz w:val="24"/>
          <w:szCs w:val="24"/>
          <w:vertAlign w:val="superscript"/>
        </w:rPr>
        <w:t>th</w:t>
      </w:r>
      <w:r w:rsidRPr="00335EA7">
        <w:rPr>
          <w:rFonts w:ascii="Times New Roman" w:hAnsi="Times New Roman" w:cs="Times New Roman"/>
          <w:sz w:val="24"/>
          <w:szCs w:val="24"/>
        </w:rPr>
        <w:t xml:space="preserve"> Annual General meeting and scientific conference and 1</w:t>
      </w:r>
      <w:r w:rsidRPr="00335EA7">
        <w:rPr>
          <w:rFonts w:ascii="Times New Roman" w:hAnsi="Times New Roman" w:cs="Times New Roman"/>
          <w:sz w:val="24"/>
          <w:szCs w:val="24"/>
          <w:vertAlign w:val="superscript"/>
        </w:rPr>
        <w:t>st</w:t>
      </w:r>
      <w:r w:rsidRPr="00335EA7">
        <w:rPr>
          <w:rFonts w:ascii="Times New Roman" w:hAnsi="Times New Roman" w:cs="Times New Roman"/>
          <w:sz w:val="24"/>
          <w:szCs w:val="24"/>
        </w:rPr>
        <w:t xml:space="preserve"> international NeuroTrauma conference, 17</w:t>
      </w:r>
      <w:r w:rsidRPr="00335EA7">
        <w:rPr>
          <w:rFonts w:ascii="Times New Roman" w:hAnsi="Times New Roman" w:cs="Times New Roman"/>
          <w:sz w:val="24"/>
          <w:szCs w:val="24"/>
          <w:vertAlign w:val="superscript"/>
        </w:rPr>
        <w:t>TH</w:t>
      </w:r>
      <w:r w:rsidRPr="00335EA7">
        <w:rPr>
          <w:rFonts w:ascii="Times New Roman" w:hAnsi="Times New Roman" w:cs="Times New Roman"/>
          <w:sz w:val="24"/>
          <w:szCs w:val="24"/>
        </w:rPr>
        <w:t>- 20</w:t>
      </w:r>
      <w:r w:rsidRPr="00335EA7">
        <w:rPr>
          <w:rFonts w:ascii="Times New Roman" w:hAnsi="Times New Roman" w:cs="Times New Roman"/>
          <w:sz w:val="24"/>
          <w:szCs w:val="24"/>
          <w:vertAlign w:val="superscript"/>
        </w:rPr>
        <w:t>th</w:t>
      </w:r>
      <w:r w:rsidRPr="00335EA7">
        <w:rPr>
          <w:rFonts w:ascii="Times New Roman" w:hAnsi="Times New Roman" w:cs="Times New Roman"/>
          <w:sz w:val="24"/>
          <w:szCs w:val="24"/>
        </w:rPr>
        <w:t xml:space="preserve"> November 2021, Shehu Musa Yar’adua centre Abuja.</w:t>
      </w:r>
    </w:p>
    <w:p w14:paraId="11BE8B8C" w14:textId="44EB7EDB" w:rsidR="00F858CD" w:rsidRPr="00335EA7" w:rsidRDefault="00F858CD" w:rsidP="00F858CD">
      <w:pPr>
        <w:pStyle w:val="ListParagraph"/>
        <w:numPr>
          <w:ilvl w:val="0"/>
          <w:numId w:val="2"/>
        </w:numPr>
        <w:spacing w:after="0" w:line="276" w:lineRule="auto"/>
        <w:rPr>
          <w:rFonts w:ascii="Times New Roman" w:hAnsi="Times New Roman" w:cs="Times New Roman"/>
          <w:sz w:val="24"/>
          <w:szCs w:val="24"/>
        </w:rPr>
      </w:pPr>
      <w:r w:rsidRPr="00F858CD">
        <w:rPr>
          <w:rFonts w:ascii="Times New Roman" w:hAnsi="Times New Roman" w:cs="Times New Roman"/>
          <w:b/>
          <w:bCs/>
          <w:sz w:val="24"/>
          <w:szCs w:val="24"/>
        </w:rPr>
        <w:t>A M Koko</w:t>
      </w:r>
      <w:r>
        <w:rPr>
          <w:rFonts w:ascii="Times New Roman" w:hAnsi="Times New Roman" w:cs="Times New Roman"/>
          <w:sz w:val="24"/>
          <w:szCs w:val="24"/>
        </w:rPr>
        <w:t xml:space="preserve">, A Lasseini, I B Ashafa, N J Ismail, B </w:t>
      </w:r>
      <w:proofErr w:type="spellStart"/>
      <w:r>
        <w:rPr>
          <w:rFonts w:ascii="Times New Roman" w:hAnsi="Times New Roman" w:cs="Times New Roman"/>
          <w:sz w:val="24"/>
          <w:szCs w:val="24"/>
        </w:rPr>
        <w:t>B</w:t>
      </w:r>
      <w:proofErr w:type="spellEnd"/>
      <w:r>
        <w:rPr>
          <w:rFonts w:ascii="Times New Roman" w:hAnsi="Times New Roman" w:cs="Times New Roman"/>
          <w:sz w:val="24"/>
          <w:szCs w:val="24"/>
        </w:rPr>
        <w:t xml:space="preserve"> Shehu. Characteristics and Thirty-Day Recovery and Outcomes of Open Head Injury in a Regional Neurosurgical centre.</w:t>
      </w:r>
      <w:r w:rsidRPr="00F858CD">
        <w:rPr>
          <w:rFonts w:ascii="Times New Roman" w:hAnsi="Times New Roman" w:cs="Times New Roman"/>
          <w:sz w:val="24"/>
          <w:szCs w:val="24"/>
        </w:rPr>
        <w:t xml:space="preserve"> </w:t>
      </w:r>
      <w:r w:rsidRPr="00335EA7">
        <w:rPr>
          <w:rFonts w:ascii="Times New Roman" w:hAnsi="Times New Roman" w:cs="Times New Roman"/>
          <w:sz w:val="24"/>
          <w:szCs w:val="24"/>
        </w:rPr>
        <w:t>Nigerian Academy of Neurological Surgeons 11</w:t>
      </w:r>
      <w:r w:rsidRPr="00335EA7">
        <w:rPr>
          <w:rFonts w:ascii="Times New Roman" w:hAnsi="Times New Roman" w:cs="Times New Roman"/>
          <w:sz w:val="24"/>
          <w:szCs w:val="24"/>
          <w:vertAlign w:val="superscript"/>
        </w:rPr>
        <w:t>th</w:t>
      </w:r>
      <w:r w:rsidRPr="00335EA7">
        <w:rPr>
          <w:rFonts w:ascii="Times New Roman" w:hAnsi="Times New Roman" w:cs="Times New Roman"/>
          <w:sz w:val="24"/>
          <w:szCs w:val="24"/>
        </w:rPr>
        <w:t xml:space="preserve"> Annual General meeting and scientific conference and 1</w:t>
      </w:r>
      <w:r w:rsidRPr="00335EA7">
        <w:rPr>
          <w:rFonts w:ascii="Times New Roman" w:hAnsi="Times New Roman" w:cs="Times New Roman"/>
          <w:sz w:val="24"/>
          <w:szCs w:val="24"/>
          <w:vertAlign w:val="superscript"/>
        </w:rPr>
        <w:t>st</w:t>
      </w:r>
      <w:r w:rsidRPr="00335EA7">
        <w:rPr>
          <w:rFonts w:ascii="Times New Roman" w:hAnsi="Times New Roman" w:cs="Times New Roman"/>
          <w:sz w:val="24"/>
          <w:szCs w:val="24"/>
        </w:rPr>
        <w:t xml:space="preserve"> international NeuroTrauma conference, 17</w:t>
      </w:r>
      <w:r w:rsidRPr="00335EA7">
        <w:rPr>
          <w:rFonts w:ascii="Times New Roman" w:hAnsi="Times New Roman" w:cs="Times New Roman"/>
          <w:sz w:val="24"/>
          <w:szCs w:val="24"/>
          <w:vertAlign w:val="superscript"/>
        </w:rPr>
        <w:t>TH</w:t>
      </w:r>
      <w:r w:rsidRPr="00335EA7">
        <w:rPr>
          <w:rFonts w:ascii="Times New Roman" w:hAnsi="Times New Roman" w:cs="Times New Roman"/>
          <w:sz w:val="24"/>
          <w:szCs w:val="24"/>
        </w:rPr>
        <w:t>- 20</w:t>
      </w:r>
      <w:r w:rsidRPr="00335EA7">
        <w:rPr>
          <w:rFonts w:ascii="Times New Roman" w:hAnsi="Times New Roman" w:cs="Times New Roman"/>
          <w:sz w:val="24"/>
          <w:szCs w:val="24"/>
          <w:vertAlign w:val="superscript"/>
        </w:rPr>
        <w:t>th</w:t>
      </w:r>
      <w:r w:rsidRPr="00335EA7">
        <w:rPr>
          <w:rFonts w:ascii="Times New Roman" w:hAnsi="Times New Roman" w:cs="Times New Roman"/>
          <w:sz w:val="24"/>
          <w:szCs w:val="24"/>
        </w:rPr>
        <w:t xml:space="preserve"> November 2021, Shehu Musa Yar’adua centre Abuja.</w:t>
      </w:r>
    </w:p>
    <w:p w14:paraId="0DA822E8" w14:textId="77777777" w:rsidR="00F858CD" w:rsidRPr="00335EA7" w:rsidRDefault="00F858CD" w:rsidP="00F858CD">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A Lasseini, </w:t>
      </w:r>
      <w:r w:rsidRPr="00F858CD">
        <w:rPr>
          <w:rFonts w:ascii="Times New Roman" w:hAnsi="Times New Roman" w:cs="Times New Roman"/>
          <w:b/>
          <w:bCs/>
          <w:sz w:val="24"/>
          <w:szCs w:val="24"/>
        </w:rPr>
        <w:t>A M Koko</w:t>
      </w:r>
      <w:r>
        <w:rPr>
          <w:rFonts w:ascii="Times New Roman" w:hAnsi="Times New Roman" w:cs="Times New Roman"/>
          <w:sz w:val="24"/>
          <w:szCs w:val="24"/>
        </w:rPr>
        <w:t xml:space="preserve">, N J Ismail, H Gomina, B </w:t>
      </w:r>
      <w:proofErr w:type="spellStart"/>
      <w:r>
        <w:rPr>
          <w:rFonts w:ascii="Times New Roman" w:hAnsi="Times New Roman" w:cs="Times New Roman"/>
          <w:sz w:val="24"/>
          <w:szCs w:val="24"/>
        </w:rPr>
        <w:t>B</w:t>
      </w:r>
      <w:proofErr w:type="spellEnd"/>
      <w:r>
        <w:rPr>
          <w:rFonts w:ascii="Times New Roman" w:hAnsi="Times New Roman" w:cs="Times New Roman"/>
          <w:sz w:val="24"/>
          <w:szCs w:val="24"/>
        </w:rPr>
        <w:t xml:space="preserve"> Shehu. Thirty Day Reoperation Rates in Neurosurgery from 2020-2021 in UDUTH, Sokoto. </w:t>
      </w:r>
      <w:r w:rsidRPr="00335EA7">
        <w:rPr>
          <w:rFonts w:ascii="Times New Roman" w:hAnsi="Times New Roman" w:cs="Times New Roman"/>
          <w:sz w:val="24"/>
          <w:szCs w:val="24"/>
        </w:rPr>
        <w:t>Nigerian Academy of Neurological Surgeons 11</w:t>
      </w:r>
      <w:r w:rsidRPr="00335EA7">
        <w:rPr>
          <w:rFonts w:ascii="Times New Roman" w:hAnsi="Times New Roman" w:cs="Times New Roman"/>
          <w:sz w:val="24"/>
          <w:szCs w:val="24"/>
          <w:vertAlign w:val="superscript"/>
        </w:rPr>
        <w:t>th</w:t>
      </w:r>
      <w:r w:rsidRPr="00335EA7">
        <w:rPr>
          <w:rFonts w:ascii="Times New Roman" w:hAnsi="Times New Roman" w:cs="Times New Roman"/>
          <w:sz w:val="24"/>
          <w:szCs w:val="24"/>
        </w:rPr>
        <w:t xml:space="preserve"> Annual General meeting and scientific conference and 1</w:t>
      </w:r>
      <w:r w:rsidRPr="00335EA7">
        <w:rPr>
          <w:rFonts w:ascii="Times New Roman" w:hAnsi="Times New Roman" w:cs="Times New Roman"/>
          <w:sz w:val="24"/>
          <w:szCs w:val="24"/>
          <w:vertAlign w:val="superscript"/>
        </w:rPr>
        <w:t>st</w:t>
      </w:r>
      <w:r w:rsidRPr="00335EA7">
        <w:rPr>
          <w:rFonts w:ascii="Times New Roman" w:hAnsi="Times New Roman" w:cs="Times New Roman"/>
          <w:sz w:val="24"/>
          <w:szCs w:val="24"/>
        </w:rPr>
        <w:t xml:space="preserve"> international NeuroTrauma conference, 17</w:t>
      </w:r>
      <w:r w:rsidRPr="00335EA7">
        <w:rPr>
          <w:rFonts w:ascii="Times New Roman" w:hAnsi="Times New Roman" w:cs="Times New Roman"/>
          <w:sz w:val="24"/>
          <w:szCs w:val="24"/>
          <w:vertAlign w:val="superscript"/>
        </w:rPr>
        <w:t>TH</w:t>
      </w:r>
      <w:r w:rsidRPr="00335EA7">
        <w:rPr>
          <w:rFonts w:ascii="Times New Roman" w:hAnsi="Times New Roman" w:cs="Times New Roman"/>
          <w:sz w:val="24"/>
          <w:szCs w:val="24"/>
        </w:rPr>
        <w:t>- 20</w:t>
      </w:r>
      <w:r w:rsidRPr="00335EA7">
        <w:rPr>
          <w:rFonts w:ascii="Times New Roman" w:hAnsi="Times New Roman" w:cs="Times New Roman"/>
          <w:sz w:val="24"/>
          <w:szCs w:val="24"/>
          <w:vertAlign w:val="superscript"/>
        </w:rPr>
        <w:t>th</w:t>
      </w:r>
      <w:r w:rsidRPr="00335EA7">
        <w:rPr>
          <w:rFonts w:ascii="Times New Roman" w:hAnsi="Times New Roman" w:cs="Times New Roman"/>
          <w:sz w:val="24"/>
          <w:szCs w:val="24"/>
        </w:rPr>
        <w:t xml:space="preserve"> November 2021, Shehu Musa Yar’adua centre Abuja.</w:t>
      </w:r>
    </w:p>
    <w:p w14:paraId="225FBC61" w14:textId="76B05883" w:rsidR="00335EA7" w:rsidRDefault="00F858CD" w:rsidP="00335EA7">
      <w:pPr>
        <w:pStyle w:val="ListParagraph"/>
        <w:numPr>
          <w:ilvl w:val="0"/>
          <w:numId w:val="2"/>
        </w:numPr>
        <w:spacing w:after="0" w:line="276" w:lineRule="auto"/>
        <w:rPr>
          <w:rFonts w:ascii="Times New Roman" w:hAnsi="Times New Roman" w:cs="Times New Roman"/>
          <w:sz w:val="24"/>
          <w:szCs w:val="24"/>
        </w:rPr>
      </w:pPr>
      <w:r w:rsidRPr="00BC6013">
        <w:rPr>
          <w:rFonts w:ascii="Times New Roman" w:hAnsi="Times New Roman" w:cs="Times New Roman"/>
          <w:b/>
          <w:bCs/>
          <w:sz w:val="24"/>
          <w:szCs w:val="24"/>
        </w:rPr>
        <w:lastRenderedPageBreak/>
        <w:t>Muhammad Koko Aliyu</w:t>
      </w:r>
      <w:r>
        <w:rPr>
          <w:rFonts w:ascii="Times New Roman" w:hAnsi="Times New Roman" w:cs="Times New Roman"/>
          <w:sz w:val="24"/>
          <w:szCs w:val="24"/>
        </w:rPr>
        <w:t>. Management and Outcome of paediatric</w:t>
      </w:r>
      <w:r w:rsidR="00BC6013">
        <w:rPr>
          <w:rFonts w:ascii="Times New Roman" w:hAnsi="Times New Roman" w:cs="Times New Roman"/>
          <w:sz w:val="24"/>
          <w:szCs w:val="24"/>
        </w:rPr>
        <w:t xml:space="preserve"> head injury caused by falls in sub-Saharan Africa. International Society for Paediatric Neurosurgery, Virtual meeting, 5-7 November, 2021</w:t>
      </w:r>
    </w:p>
    <w:p w14:paraId="060DDC16" w14:textId="5CC0E16D" w:rsidR="00335EA7" w:rsidRDefault="00335EA7" w:rsidP="0027777B">
      <w:pPr>
        <w:pStyle w:val="ListParagraph"/>
        <w:spacing w:after="0" w:line="276" w:lineRule="auto"/>
        <w:ind w:left="810"/>
        <w:rPr>
          <w:rFonts w:ascii="Times New Roman" w:hAnsi="Times New Roman" w:cs="Times New Roman"/>
          <w:sz w:val="24"/>
          <w:szCs w:val="24"/>
        </w:rPr>
      </w:pPr>
    </w:p>
    <w:p w14:paraId="6E94FD98" w14:textId="77777777" w:rsidR="00335EA7" w:rsidRDefault="00335EA7" w:rsidP="0027777B">
      <w:pPr>
        <w:pStyle w:val="ListParagraph"/>
        <w:spacing w:after="0" w:line="276" w:lineRule="auto"/>
        <w:ind w:left="810"/>
        <w:rPr>
          <w:rFonts w:ascii="Times New Roman" w:hAnsi="Times New Roman" w:cs="Times New Roman"/>
          <w:sz w:val="24"/>
          <w:szCs w:val="24"/>
        </w:rPr>
      </w:pPr>
    </w:p>
    <w:p w14:paraId="7B130BBF" w14:textId="77777777" w:rsidR="00427109" w:rsidRDefault="00427109" w:rsidP="0027777B">
      <w:pPr>
        <w:pStyle w:val="ListParagraph"/>
        <w:spacing w:after="0" w:line="276" w:lineRule="auto"/>
        <w:ind w:left="810"/>
        <w:rPr>
          <w:rFonts w:ascii="Times New Roman" w:hAnsi="Times New Roman" w:cs="Times New Roman"/>
          <w:sz w:val="24"/>
          <w:szCs w:val="24"/>
        </w:rPr>
      </w:pPr>
    </w:p>
    <w:p w14:paraId="24B6A0D7" w14:textId="77777777" w:rsidR="00427109" w:rsidRPr="00427109" w:rsidRDefault="00427109" w:rsidP="0027777B">
      <w:pPr>
        <w:pStyle w:val="ListParagraph"/>
        <w:spacing w:after="0" w:line="276" w:lineRule="auto"/>
        <w:ind w:left="810"/>
        <w:rPr>
          <w:rFonts w:ascii="Times New Roman" w:hAnsi="Times New Roman" w:cs="Times New Roman"/>
          <w:sz w:val="24"/>
          <w:szCs w:val="24"/>
        </w:rPr>
      </w:pPr>
    </w:p>
    <w:p w14:paraId="0D4514BA" w14:textId="77777777" w:rsidR="00A355AC" w:rsidRPr="00427109" w:rsidRDefault="00A355AC" w:rsidP="0027777B">
      <w:pPr>
        <w:pStyle w:val="ListParagraph"/>
        <w:spacing w:after="0" w:line="276" w:lineRule="auto"/>
        <w:ind w:left="810"/>
        <w:rPr>
          <w:rFonts w:ascii="Times New Roman" w:hAnsi="Times New Roman" w:cs="Times New Roman"/>
          <w:sz w:val="24"/>
          <w:szCs w:val="24"/>
        </w:rPr>
      </w:pPr>
    </w:p>
    <w:p w14:paraId="2E38D506" w14:textId="77777777" w:rsidR="00A355AC" w:rsidRPr="00427109" w:rsidRDefault="00A355AC" w:rsidP="00A355AC">
      <w:pPr>
        <w:ind w:firstLine="720"/>
        <w:jc w:val="both"/>
        <w:rPr>
          <w:rFonts w:ascii="Times New Roman" w:hAnsi="Times New Roman" w:cs="Times New Roman"/>
          <w:sz w:val="24"/>
          <w:szCs w:val="24"/>
          <w:u w:val="single"/>
        </w:rPr>
      </w:pPr>
      <w:r w:rsidRPr="00427109">
        <w:rPr>
          <w:rFonts w:ascii="Times New Roman" w:hAnsi="Times New Roman" w:cs="Times New Roman"/>
          <w:b/>
          <w:sz w:val="24"/>
          <w:szCs w:val="24"/>
          <w:u w:val="single"/>
        </w:rPr>
        <w:t>Administrative and Organizational Experience:</w:t>
      </w:r>
    </w:p>
    <w:tbl>
      <w:tblPr>
        <w:tblStyle w:val="TableGrid"/>
        <w:tblW w:w="0" w:type="auto"/>
        <w:tblInd w:w="810" w:type="dxa"/>
        <w:tblLook w:val="04A0" w:firstRow="1" w:lastRow="0" w:firstColumn="1" w:lastColumn="0" w:noHBand="0" w:noVBand="1"/>
      </w:tblPr>
      <w:tblGrid>
        <w:gridCol w:w="823"/>
        <w:gridCol w:w="4910"/>
        <w:gridCol w:w="2524"/>
      </w:tblGrid>
      <w:tr w:rsidR="00A355AC" w:rsidRPr="00427109" w14:paraId="0FCAFC89" w14:textId="77777777" w:rsidTr="00A42FCA">
        <w:tc>
          <w:tcPr>
            <w:tcW w:w="823" w:type="dxa"/>
          </w:tcPr>
          <w:p w14:paraId="55511C86" w14:textId="77777777" w:rsidR="00A355AC" w:rsidRPr="00427109" w:rsidRDefault="00A355AC" w:rsidP="0027777B">
            <w:pPr>
              <w:pStyle w:val="ListParagraph"/>
              <w:spacing w:line="276" w:lineRule="auto"/>
              <w:ind w:left="0"/>
              <w:rPr>
                <w:rFonts w:ascii="Times New Roman" w:hAnsi="Times New Roman" w:cs="Times New Roman"/>
                <w:sz w:val="24"/>
                <w:szCs w:val="24"/>
              </w:rPr>
            </w:pPr>
            <w:r w:rsidRPr="00427109">
              <w:rPr>
                <w:rFonts w:ascii="Times New Roman" w:hAnsi="Times New Roman" w:cs="Times New Roman"/>
                <w:sz w:val="24"/>
                <w:szCs w:val="24"/>
              </w:rPr>
              <w:t>S/NO.</w:t>
            </w:r>
          </w:p>
        </w:tc>
        <w:tc>
          <w:tcPr>
            <w:tcW w:w="4910" w:type="dxa"/>
          </w:tcPr>
          <w:p w14:paraId="23C01640" w14:textId="77777777" w:rsidR="00A355AC" w:rsidRPr="00427109" w:rsidRDefault="00A355AC" w:rsidP="0027777B">
            <w:pPr>
              <w:pStyle w:val="ListParagraph"/>
              <w:spacing w:line="276" w:lineRule="auto"/>
              <w:ind w:left="0"/>
              <w:rPr>
                <w:rFonts w:ascii="Times New Roman" w:hAnsi="Times New Roman" w:cs="Times New Roman"/>
                <w:sz w:val="24"/>
                <w:szCs w:val="24"/>
              </w:rPr>
            </w:pPr>
            <w:r w:rsidRPr="00427109">
              <w:rPr>
                <w:rFonts w:ascii="Times New Roman" w:hAnsi="Times New Roman" w:cs="Times New Roman"/>
                <w:sz w:val="24"/>
                <w:szCs w:val="24"/>
              </w:rPr>
              <w:t>Administration Position</w:t>
            </w:r>
          </w:p>
        </w:tc>
        <w:tc>
          <w:tcPr>
            <w:tcW w:w="2524" w:type="dxa"/>
          </w:tcPr>
          <w:p w14:paraId="1B22595D" w14:textId="77777777" w:rsidR="00A355AC" w:rsidRPr="00427109" w:rsidRDefault="00A355AC" w:rsidP="0027777B">
            <w:pPr>
              <w:pStyle w:val="ListParagraph"/>
              <w:spacing w:line="276" w:lineRule="auto"/>
              <w:ind w:left="0"/>
              <w:rPr>
                <w:rFonts w:ascii="Times New Roman" w:hAnsi="Times New Roman" w:cs="Times New Roman"/>
                <w:sz w:val="24"/>
                <w:szCs w:val="24"/>
              </w:rPr>
            </w:pPr>
            <w:r w:rsidRPr="00427109">
              <w:rPr>
                <w:rFonts w:ascii="Times New Roman" w:hAnsi="Times New Roman" w:cs="Times New Roman"/>
                <w:sz w:val="24"/>
                <w:szCs w:val="24"/>
              </w:rPr>
              <w:t>Period of Appointment</w:t>
            </w:r>
          </w:p>
        </w:tc>
      </w:tr>
      <w:tr w:rsidR="00A355AC" w:rsidRPr="00427109" w14:paraId="0E1E3382" w14:textId="77777777" w:rsidTr="00A42FCA">
        <w:trPr>
          <w:trHeight w:val="3809"/>
        </w:trPr>
        <w:tc>
          <w:tcPr>
            <w:tcW w:w="823" w:type="dxa"/>
          </w:tcPr>
          <w:p w14:paraId="7946CCA3" w14:textId="77777777" w:rsidR="00A355AC" w:rsidRPr="00427109" w:rsidRDefault="00A355AC" w:rsidP="0027777B">
            <w:pPr>
              <w:pStyle w:val="ListParagraph"/>
              <w:spacing w:line="276" w:lineRule="auto"/>
              <w:ind w:left="0"/>
              <w:rPr>
                <w:rFonts w:ascii="Times New Roman" w:hAnsi="Times New Roman" w:cs="Times New Roman"/>
                <w:sz w:val="24"/>
                <w:szCs w:val="24"/>
              </w:rPr>
            </w:pPr>
            <w:r w:rsidRPr="00427109">
              <w:rPr>
                <w:rFonts w:ascii="Times New Roman" w:hAnsi="Times New Roman" w:cs="Times New Roman"/>
                <w:sz w:val="24"/>
                <w:szCs w:val="24"/>
              </w:rPr>
              <w:t>1</w:t>
            </w:r>
          </w:p>
          <w:p w14:paraId="2C258440" w14:textId="77777777" w:rsidR="004D036A" w:rsidRPr="00427109" w:rsidRDefault="004D036A" w:rsidP="0027777B">
            <w:pPr>
              <w:pStyle w:val="ListParagraph"/>
              <w:spacing w:line="276" w:lineRule="auto"/>
              <w:ind w:left="0"/>
              <w:rPr>
                <w:rFonts w:ascii="Times New Roman" w:hAnsi="Times New Roman" w:cs="Times New Roman"/>
                <w:sz w:val="24"/>
                <w:szCs w:val="24"/>
              </w:rPr>
            </w:pPr>
          </w:p>
          <w:p w14:paraId="364F489E" w14:textId="77777777" w:rsidR="004D036A" w:rsidRPr="00427109" w:rsidRDefault="004D036A" w:rsidP="0027777B">
            <w:pPr>
              <w:pStyle w:val="ListParagraph"/>
              <w:spacing w:line="276" w:lineRule="auto"/>
              <w:ind w:left="0"/>
              <w:rPr>
                <w:rFonts w:ascii="Times New Roman" w:hAnsi="Times New Roman" w:cs="Times New Roman"/>
                <w:sz w:val="24"/>
                <w:szCs w:val="24"/>
              </w:rPr>
            </w:pPr>
          </w:p>
          <w:p w14:paraId="1AA1A62C" w14:textId="77777777" w:rsidR="004D036A" w:rsidRPr="00427109" w:rsidRDefault="004D036A" w:rsidP="0027777B">
            <w:pPr>
              <w:pStyle w:val="ListParagraph"/>
              <w:spacing w:line="276" w:lineRule="auto"/>
              <w:ind w:left="0"/>
              <w:rPr>
                <w:rFonts w:ascii="Times New Roman" w:hAnsi="Times New Roman" w:cs="Times New Roman"/>
                <w:sz w:val="24"/>
                <w:szCs w:val="24"/>
              </w:rPr>
            </w:pPr>
          </w:p>
          <w:p w14:paraId="4670B87B" w14:textId="77777777" w:rsidR="004D036A" w:rsidRPr="00427109" w:rsidRDefault="004D036A" w:rsidP="0027777B">
            <w:pPr>
              <w:pStyle w:val="ListParagraph"/>
              <w:spacing w:line="276" w:lineRule="auto"/>
              <w:ind w:left="0"/>
              <w:rPr>
                <w:rFonts w:ascii="Times New Roman" w:hAnsi="Times New Roman" w:cs="Times New Roman"/>
                <w:sz w:val="24"/>
                <w:szCs w:val="24"/>
              </w:rPr>
            </w:pPr>
            <w:r w:rsidRPr="00427109">
              <w:rPr>
                <w:rFonts w:ascii="Times New Roman" w:hAnsi="Times New Roman" w:cs="Times New Roman"/>
                <w:sz w:val="24"/>
                <w:szCs w:val="24"/>
              </w:rPr>
              <w:t>2.</w:t>
            </w:r>
          </w:p>
          <w:p w14:paraId="6D621FFF" w14:textId="77777777" w:rsidR="004D036A" w:rsidRPr="00427109" w:rsidRDefault="004D036A" w:rsidP="0027777B">
            <w:pPr>
              <w:pStyle w:val="ListParagraph"/>
              <w:spacing w:line="276" w:lineRule="auto"/>
              <w:ind w:left="0"/>
              <w:rPr>
                <w:rFonts w:ascii="Times New Roman" w:hAnsi="Times New Roman" w:cs="Times New Roman"/>
                <w:sz w:val="24"/>
                <w:szCs w:val="24"/>
              </w:rPr>
            </w:pPr>
          </w:p>
          <w:p w14:paraId="68726741" w14:textId="77777777" w:rsidR="004D036A" w:rsidRPr="00427109" w:rsidRDefault="004D036A" w:rsidP="0027777B">
            <w:pPr>
              <w:pStyle w:val="ListParagraph"/>
              <w:spacing w:line="276" w:lineRule="auto"/>
              <w:ind w:left="0"/>
              <w:rPr>
                <w:rFonts w:ascii="Times New Roman" w:hAnsi="Times New Roman" w:cs="Times New Roman"/>
                <w:sz w:val="24"/>
                <w:szCs w:val="24"/>
              </w:rPr>
            </w:pPr>
          </w:p>
          <w:p w14:paraId="07F01EEE" w14:textId="77777777" w:rsidR="004D036A" w:rsidRPr="00427109" w:rsidRDefault="004D036A" w:rsidP="0027777B">
            <w:pPr>
              <w:pStyle w:val="ListParagraph"/>
              <w:spacing w:line="276" w:lineRule="auto"/>
              <w:ind w:left="0"/>
              <w:rPr>
                <w:rFonts w:ascii="Times New Roman" w:hAnsi="Times New Roman" w:cs="Times New Roman"/>
                <w:sz w:val="24"/>
                <w:szCs w:val="24"/>
              </w:rPr>
            </w:pPr>
          </w:p>
          <w:p w14:paraId="21DF3CAC" w14:textId="77777777" w:rsidR="004D036A" w:rsidRPr="00427109" w:rsidRDefault="004D036A" w:rsidP="0027777B">
            <w:pPr>
              <w:pStyle w:val="ListParagraph"/>
              <w:spacing w:line="276" w:lineRule="auto"/>
              <w:ind w:left="0"/>
              <w:rPr>
                <w:rFonts w:ascii="Times New Roman" w:hAnsi="Times New Roman" w:cs="Times New Roman"/>
                <w:sz w:val="24"/>
                <w:szCs w:val="24"/>
              </w:rPr>
            </w:pPr>
          </w:p>
          <w:p w14:paraId="0C274C68" w14:textId="77777777" w:rsidR="004D036A" w:rsidRPr="00427109" w:rsidRDefault="004D036A" w:rsidP="0027777B">
            <w:pPr>
              <w:pStyle w:val="ListParagraph"/>
              <w:spacing w:line="276" w:lineRule="auto"/>
              <w:ind w:left="0"/>
              <w:rPr>
                <w:rFonts w:ascii="Times New Roman" w:hAnsi="Times New Roman" w:cs="Times New Roman"/>
                <w:sz w:val="24"/>
                <w:szCs w:val="24"/>
              </w:rPr>
            </w:pPr>
            <w:r w:rsidRPr="00427109">
              <w:rPr>
                <w:rFonts w:ascii="Times New Roman" w:hAnsi="Times New Roman" w:cs="Times New Roman"/>
                <w:sz w:val="24"/>
                <w:szCs w:val="24"/>
              </w:rPr>
              <w:t>3.</w:t>
            </w:r>
          </w:p>
          <w:p w14:paraId="5AAAF4EA" w14:textId="77777777" w:rsidR="00050C34" w:rsidRPr="00427109" w:rsidRDefault="00050C34" w:rsidP="0027777B">
            <w:pPr>
              <w:pStyle w:val="ListParagraph"/>
              <w:spacing w:line="276" w:lineRule="auto"/>
              <w:ind w:left="0"/>
              <w:rPr>
                <w:rFonts w:ascii="Times New Roman" w:hAnsi="Times New Roman" w:cs="Times New Roman"/>
                <w:sz w:val="24"/>
                <w:szCs w:val="24"/>
              </w:rPr>
            </w:pPr>
          </w:p>
          <w:p w14:paraId="6B82AB9E" w14:textId="77777777" w:rsidR="00050C34" w:rsidRPr="00427109" w:rsidRDefault="00050C34" w:rsidP="0027777B">
            <w:pPr>
              <w:pStyle w:val="ListParagraph"/>
              <w:spacing w:line="276" w:lineRule="auto"/>
              <w:ind w:left="0"/>
              <w:rPr>
                <w:rFonts w:ascii="Times New Roman" w:hAnsi="Times New Roman" w:cs="Times New Roman"/>
                <w:sz w:val="24"/>
                <w:szCs w:val="24"/>
              </w:rPr>
            </w:pPr>
          </w:p>
          <w:p w14:paraId="0EFEBAD9" w14:textId="77777777" w:rsidR="00050C34" w:rsidRPr="00427109" w:rsidRDefault="00050C34" w:rsidP="0027777B">
            <w:pPr>
              <w:pStyle w:val="ListParagraph"/>
              <w:spacing w:line="276" w:lineRule="auto"/>
              <w:ind w:left="0"/>
              <w:rPr>
                <w:rFonts w:ascii="Times New Roman" w:hAnsi="Times New Roman" w:cs="Times New Roman"/>
                <w:sz w:val="24"/>
                <w:szCs w:val="24"/>
              </w:rPr>
            </w:pPr>
          </w:p>
          <w:p w14:paraId="5D52C06A" w14:textId="77777777" w:rsidR="004D036A" w:rsidRPr="00427109" w:rsidRDefault="004D036A" w:rsidP="0027777B">
            <w:pPr>
              <w:pStyle w:val="ListParagraph"/>
              <w:spacing w:line="276" w:lineRule="auto"/>
              <w:ind w:left="0"/>
              <w:rPr>
                <w:rFonts w:ascii="Times New Roman" w:hAnsi="Times New Roman" w:cs="Times New Roman"/>
                <w:sz w:val="24"/>
                <w:szCs w:val="24"/>
              </w:rPr>
            </w:pPr>
          </w:p>
        </w:tc>
        <w:tc>
          <w:tcPr>
            <w:tcW w:w="4910" w:type="dxa"/>
          </w:tcPr>
          <w:p w14:paraId="4AAC9B71" w14:textId="3D826D67" w:rsidR="00A355AC" w:rsidRPr="00427109" w:rsidRDefault="004D036A" w:rsidP="0027777B">
            <w:pPr>
              <w:pStyle w:val="ListParagraph"/>
              <w:spacing w:line="276" w:lineRule="auto"/>
              <w:ind w:left="0"/>
              <w:rPr>
                <w:rFonts w:ascii="Times New Roman" w:hAnsi="Times New Roman" w:cs="Times New Roman"/>
                <w:sz w:val="24"/>
                <w:szCs w:val="24"/>
              </w:rPr>
            </w:pPr>
            <w:r w:rsidRPr="00427109">
              <w:rPr>
                <w:rFonts w:ascii="Times New Roman" w:hAnsi="Times New Roman" w:cs="Times New Roman"/>
                <w:sz w:val="24"/>
                <w:szCs w:val="24"/>
              </w:rPr>
              <w:t>Chief Resident</w:t>
            </w:r>
            <w:r w:rsidR="00AD7518">
              <w:rPr>
                <w:rFonts w:ascii="Times New Roman" w:hAnsi="Times New Roman" w:cs="Times New Roman"/>
                <w:sz w:val="24"/>
                <w:szCs w:val="24"/>
              </w:rPr>
              <w:t xml:space="preserve">, </w:t>
            </w:r>
            <w:r w:rsidRPr="00427109">
              <w:rPr>
                <w:rFonts w:ascii="Times New Roman" w:hAnsi="Times New Roman" w:cs="Times New Roman"/>
                <w:sz w:val="24"/>
                <w:szCs w:val="24"/>
              </w:rPr>
              <w:t>Department of Surgery, UDUTH Sokoto</w:t>
            </w:r>
          </w:p>
          <w:p w14:paraId="5AD41E55" w14:textId="77777777" w:rsidR="004D036A" w:rsidRPr="00427109" w:rsidRDefault="004D036A" w:rsidP="0027777B">
            <w:pPr>
              <w:pStyle w:val="ListParagraph"/>
              <w:spacing w:line="276" w:lineRule="auto"/>
              <w:ind w:left="0"/>
              <w:rPr>
                <w:rFonts w:ascii="Times New Roman" w:hAnsi="Times New Roman" w:cs="Times New Roman"/>
                <w:sz w:val="24"/>
                <w:szCs w:val="24"/>
              </w:rPr>
            </w:pPr>
          </w:p>
          <w:p w14:paraId="169C8C61" w14:textId="77777777" w:rsidR="00A42FCA" w:rsidRPr="00427109" w:rsidRDefault="00A42FCA" w:rsidP="004D036A">
            <w:pPr>
              <w:pStyle w:val="ListParagraph"/>
              <w:spacing w:line="276" w:lineRule="auto"/>
              <w:ind w:left="0"/>
              <w:rPr>
                <w:rFonts w:ascii="Times New Roman" w:hAnsi="Times New Roman" w:cs="Times New Roman"/>
                <w:sz w:val="24"/>
                <w:szCs w:val="24"/>
              </w:rPr>
            </w:pPr>
          </w:p>
          <w:p w14:paraId="0EC2357D" w14:textId="233AB24A" w:rsidR="004D036A" w:rsidRPr="00427109" w:rsidRDefault="004D036A" w:rsidP="004D036A">
            <w:pPr>
              <w:pStyle w:val="ListParagraph"/>
              <w:spacing w:line="276" w:lineRule="auto"/>
              <w:ind w:left="0"/>
              <w:rPr>
                <w:rFonts w:ascii="Times New Roman" w:hAnsi="Times New Roman" w:cs="Times New Roman"/>
                <w:sz w:val="24"/>
                <w:szCs w:val="24"/>
              </w:rPr>
            </w:pPr>
            <w:r w:rsidRPr="00427109">
              <w:rPr>
                <w:rFonts w:ascii="Times New Roman" w:hAnsi="Times New Roman" w:cs="Times New Roman"/>
                <w:sz w:val="24"/>
                <w:szCs w:val="24"/>
              </w:rPr>
              <w:t>Chief Resident</w:t>
            </w:r>
            <w:r w:rsidR="00AD7518">
              <w:rPr>
                <w:rFonts w:ascii="Times New Roman" w:hAnsi="Times New Roman" w:cs="Times New Roman"/>
                <w:sz w:val="24"/>
                <w:szCs w:val="24"/>
              </w:rPr>
              <w:t xml:space="preserve">, </w:t>
            </w:r>
            <w:r w:rsidRPr="00427109">
              <w:rPr>
                <w:rFonts w:ascii="Times New Roman" w:hAnsi="Times New Roman" w:cs="Times New Roman"/>
                <w:sz w:val="24"/>
                <w:szCs w:val="24"/>
              </w:rPr>
              <w:t>Department of Neurosurgery, UDUTH Sokoto</w:t>
            </w:r>
          </w:p>
          <w:p w14:paraId="4B8AC47E" w14:textId="77777777" w:rsidR="004D036A" w:rsidRPr="00427109" w:rsidRDefault="004D036A" w:rsidP="004D036A">
            <w:pPr>
              <w:pStyle w:val="ListParagraph"/>
              <w:spacing w:line="276" w:lineRule="auto"/>
              <w:ind w:left="0"/>
              <w:rPr>
                <w:rFonts w:ascii="Times New Roman" w:hAnsi="Times New Roman" w:cs="Times New Roman"/>
                <w:sz w:val="24"/>
                <w:szCs w:val="24"/>
              </w:rPr>
            </w:pPr>
          </w:p>
          <w:p w14:paraId="25A0E593" w14:textId="77777777" w:rsidR="00A42FCA" w:rsidRPr="00427109" w:rsidRDefault="00A42FCA" w:rsidP="004D036A">
            <w:pPr>
              <w:pStyle w:val="ListParagraph"/>
              <w:spacing w:line="276" w:lineRule="auto"/>
              <w:ind w:left="0"/>
              <w:rPr>
                <w:rFonts w:ascii="Times New Roman" w:hAnsi="Times New Roman" w:cs="Times New Roman"/>
                <w:sz w:val="24"/>
                <w:szCs w:val="24"/>
              </w:rPr>
            </w:pPr>
          </w:p>
          <w:p w14:paraId="2893FD0A" w14:textId="77777777" w:rsidR="00A42FCA" w:rsidRPr="00427109" w:rsidRDefault="00A42FCA" w:rsidP="004D036A">
            <w:pPr>
              <w:pStyle w:val="ListParagraph"/>
              <w:spacing w:line="276" w:lineRule="auto"/>
              <w:ind w:left="0"/>
              <w:rPr>
                <w:rFonts w:ascii="Times New Roman" w:hAnsi="Times New Roman" w:cs="Times New Roman"/>
                <w:sz w:val="24"/>
                <w:szCs w:val="24"/>
              </w:rPr>
            </w:pPr>
          </w:p>
          <w:p w14:paraId="505F2ACB" w14:textId="77777777" w:rsidR="004D036A" w:rsidRPr="00427109" w:rsidRDefault="004D036A" w:rsidP="004D036A">
            <w:pPr>
              <w:pStyle w:val="ListParagraph"/>
              <w:spacing w:line="276" w:lineRule="auto"/>
              <w:ind w:left="0"/>
              <w:rPr>
                <w:rFonts w:ascii="Times New Roman" w:hAnsi="Times New Roman" w:cs="Times New Roman"/>
                <w:sz w:val="24"/>
                <w:szCs w:val="24"/>
              </w:rPr>
            </w:pPr>
            <w:r w:rsidRPr="00427109">
              <w:rPr>
                <w:rFonts w:ascii="Times New Roman" w:hAnsi="Times New Roman" w:cs="Times New Roman"/>
                <w:sz w:val="24"/>
                <w:szCs w:val="24"/>
              </w:rPr>
              <w:t>Medical Officer (N.Y.S.C),</w:t>
            </w:r>
            <w:r w:rsidR="00145199" w:rsidRPr="00427109">
              <w:rPr>
                <w:rFonts w:ascii="Times New Roman" w:hAnsi="Times New Roman" w:cs="Times New Roman"/>
                <w:sz w:val="24"/>
                <w:szCs w:val="24"/>
              </w:rPr>
              <w:t xml:space="preserve"> Head of</w:t>
            </w:r>
          </w:p>
          <w:p w14:paraId="6DF9967E" w14:textId="77777777" w:rsidR="004D036A" w:rsidRPr="00427109" w:rsidRDefault="004D036A" w:rsidP="004D036A">
            <w:pPr>
              <w:pStyle w:val="ListParagraph"/>
              <w:spacing w:line="276" w:lineRule="auto"/>
              <w:ind w:left="0"/>
              <w:rPr>
                <w:rFonts w:ascii="Times New Roman" w:hAnsi="Times New Roman" w:cs="Times New Roman"/>
                <w:sz w:val="24"/>
                <w:szCs w:val="24"/>
              </w:rPr>
            </w:pPr>
            <w:r w:rsidRPr="00427109">
              <w:rPr>
                <w:rFonts w:ascii="Times New Roman" w:hAnsi="Times New Roman" w:cs="Times New Roman"/>
                <w:sz w:val="24"/>
                <w:szCs w:val="24"/>
              </w:rPr>
              <w:t>Kaima Primary Health Centre, Kaima LGA, Kwara State</w:t>
            </w:r>
          </w:p>
          <w:p w14:paraId="1B0F5D6E" w14:textId="77777777" w:rsidR="004D036A" w:rsidRPr="00427109" w:rsidRDefault="004D036A" w:rsidP="0027777B">
            <w:pPr>
              <w:pStyle w:val="ListParagraph"/>
              <w:spacing w:line="276" w:lineRule="auto"/>
              <w:ind w:left="0"/>
              <w:rPr>
                <w:rFonts w:ascii="Times New Roman" w:hAnsi="Times New Roman" w:cs="Times New Roman"/>
                <w:sz w:val="24"/>
                <w:szCs w:val="24"/>
              </w:rPr>
            </w:pPr>
          </w:p>
          <w:p w14:paraId="37800FF7" w14:textId="77777777" w:rsidR="004D036A" w:rsidRPr="00427109" w:rsidRDefault="004D036A" w:rsidP="0027777B">
            <w:pPr>
              <w:pStyle w:val="ListParagraph"/>
              <w:spacing w:line="276" w:lineRule="auto"/>
              <w:ind w:left="0"/>
              <w:rPr>
                <w:rFonts w:ascii="Times New Roman" w:hAnsi="Times New Roman" w:cs="Times New Roman"/>
                <w:sz w:val="24"/>
                <w:szCs w:val="24"/>
              </w:rPr>
            </w:pPr>
          </w:p>
        </w:tc>
        <w:tc>
          <w:tcPr>
            <w:tcW w:w="2524" w:type="dxa"/>
          </w:tcPr>
          <w:p w14:paraId="46F149C0" w14:textId="77777777" w:rsidR="00A355AC" w:rsidRPr="00427109" w:rsidRDefault="004D036A" w:rsidP="0027777B">
            <w:pPr>
              <w:pStyle w:val="ListParagraph"/>
              <w:spacing w:line="276" w:lineRule="auto"/>
              <w:ind w:left="0"/>
              <w:rPr>
                <w:rFonts w:ascii="Times New Roman" w:hAnsi="Times New Roman" w:cs="Times New Roman"/>
                <w:sz w:val="24"/>
                <w:szCs w:val="24"/>
              </w:rPr>
            </w:pPr>
            <w:r w:rsidRPr="00427109">
              <w:rPr>
                <w:rFonts w:ascii="Times New Roman" w:hAnsi="Times New Roman" w:cs="Times New Roman"/>
                <w:sz w:val="24"/>
                <w:szCs w:val="24"/>
              </w:rPr>
              <w:t>2016-2017</w:t>
            </w:r>
          </w:p>
          <w:p w14:paraId="31A72E7B" w14:textId="77777777" w:rsidR="004D036A" w:rsidRPr="00427109" w:rsidRDefault="004D036A" w:rsidP="0027777B">
            <w:pPr>
              <w:pStyle w:val="ListParagraph"/>
              <w:spacing w:line="276" w:lineRule="auto"/>
              <w:ind w:left="0"/>
              <w:rPr>
                <w:rFonts w:ascii="Times New Roman" w:hAnsi="Times New Roman" w:cs="Times New Roman"/>
                <w:sz w:val="24"/>
                <w:szCs w:val="24"/>
              </w:rPr>
            </w:pPr>
          </w:p>
          <w:p w14:paraId="75AEF574" w14:textId="77777777" w:rsidR="004D036A" w:rsidRPr="00427109" w:rsidRDefault="004D036A" w:rsidP="0027777B">
            <w:pPr>
              <w:pStyle w:val="ListParagraph"/>
              <w:spacing w:line="276" w:lineRule="auto"/>
              <w:ind w:left="0"/>
              <w:rPr>
                <w:rFonts w:ascii="Times New Roman" w:hAnsi="Times New Roman" w:cs="Times New Roman"/>
                <w:sz w:val="24"/>
                <w:szCs w:val="24"/>
              </w:rPr>
            </w:pPr>
          </w:p>
          <w:p w14:paraId="540B5C00" w14:textId="77777777" w:rsidR="004D036A" w:rsidRPr="00427109" w:rsidRDefault="004D036A" w:rsidP="0027777B">
            <w:pPr>
              <w:pStyle w:val="ListParagraph"/>
              <w:spacing w:line="276" w:lineRule="auto"/>
              <w:ind w:left="0"/>
              <w:rPr>
                <w:rFonts w:ascii="Times New Roman" w:hAnsi="Times New Roman" w:cs="Times New Roman"/>
                <w:sz w:val="24"/>
                <w:szCs w:val="24"/>
              </w:rPr>
            </w:pPr>
          </w:p>
          <w:p w14:paraId="52D54563" w14:textId="77777777" w:rsidR="004D036A" w:rsidRPr="00427109" w:rsidRDefault="004D036A" w:rsidP="0027777B">
            <w:pPr>
              <w:pStyle w:val="ListParagraph"/>
              <w:spacing w:line="276" w:lineRule="auto"/>
              <w:ind w:left="0"/>
              <w:rPr>
                <w:rFonts w:ascii="Times New Roman" w:hAnsi="Times New Roman" w:cs="Times New Roman"/>
                <w:sz w:val="24"/>
                <w:szCs w:val="24"/>
              </w:rPr>
            </w:pPr>
            <w:r w:rsidRPr="00427109">
              <w:rPr>
                <w:rFonts w:ascii="Times New Roman" w:hAnsi="Times New Roman" w:cs="Times New Roman"/>
                <w:sz w:val="24"/>
                <w:szCs w:val="24"/>
              </w:rPr>
              <w:t>2018-2019</w:t>
            </w:r>
          </w:p>
          <w:p w14:paraId="5AD3DB8D" w14:textId="77777777" w:rsidR="004D036A" w:rsidRPr="00427109" w:rsidRDefault="004D036A" w:rsidP="0027777B">
            <w:pPr>
              <w:pStyle w:val="ListParagraph"/>
              <w:spacing w:line="276" w:lineRule="auto"/>
              <w:ind w:left="0"/>
              <w:rPr>
                <w:rFonts w:ascii="Times New Roman" w:hAnsi="Times New Roman" w:cs="Times New Roman"/>
                <w:sz w:val="24"/>
                <w:szCs w:val="24"/>
              </w:rPr>
            </w:pPr>
          </w:p>
          <w:p w14:paraId="0C9AA258" w14:textId="77777777" w:rsidR="004D036A" w:rsidRPr="00427109" w:rsidRDefault="004D036A" w:rsidP="0027777B">
            <w:pPr>
              <w:pStyle w:val="ListParagraph"/>
              <w:spacing w:line="276" w:lineRule="auto"/>
              <w:ind w:left="0"/>
              <w:rPr>
                <w:rFonts w:ascii="Times New Roman" w:hAnsi="Times New Roman" w:cs="Times New Roman"/>
                <w:sz w:val="24"/>
                <w:szCs w:val="24"/>
              </w:rPr>
            </w:pPr>
          </w:p>
          <w:p w14:paraId="2352AF96" w14:textId="77777777" w:rsidR="004D036A" w:rsidRPr="00427109" w:rsidRDefault="004D036A" w:rsidP="0027777B">
            <w:pPr>
              <w:pStyle w:val="ListParagraph"/>
              <w:spacing w:line="276" w:lineRule="auto"/>
              <w:ind w:left="0"/>
              <w:rPr>
                <w:rFonts w:ascii="Times New Roman" w:hAnsi="Times New Roman" w:cs="Times New Roman"/>
                <w:sz w:val="24"/>
                <w:szCs w:val="24"/>
              </w:rPr>
            </w:pPr>
          </w:p>
          <w:p w14:paraId="3626C803" w14:textId="77777777" w:rsidR="004D036A" w:rsidRPr="00427109" w:rsidRDefault="004D036A" w:rsidP="0027777B">
            <w:pPr>
              <w:pStyle w:val="ListParagraph"/>
              <w:spacing w:line="276" w:lineRule="auto"/>
              <w:ind w:left="0"/>
              <w:rPr>
                <w:rFonts w:ascii="Times New Roman" w:hAnsi="Times New Roman" w:cs="Times New Roman"/>
                <w:sz w:val="24"/>
                <w:szCs w:val="24"/>
              </w:rPr>
            </w:pPr>
          </w:p>
          <w:p w14:paraId="08D3EF9D" w14:textId="77777777" w:rsidR="004D036A" w:rsidRPr="00427109" w:rsidRDefault="004D036A" w:rsidP="0027777B">
            <w:pPr>
              <w:pStyle w:val="ListParagraph"/>
              <w:spacing w:line="276" w:lineRule="auto"/>
              <w:ind w:left="0"/>
              <w:rPr>
                <w:rFonts w:ascii="Times New Roman" w:hAnsi="Times New Roman" w:cs="Times New Roman"/>
                <w:sz w:val="24"/>
                <w:szCs w:val="24"/>
              </w:rPr>
            </w:pPr>
            <w:r w:rsidRPr="00427109">
              <w:rPr>
                <w:rFonts w:ascii="Times New Roman" w:hAnsi="Times New Roman" w:cs="Times New Roman"/>
                <w:sz w:val="24"/>
                <w:szCs w:val="24"/>
              </w:rPr>
              <w:t>2011-2012</w:t>
            </w:r>
          </w:p>
          <w:p w14:paraId="459C0951" w14:textId="77777777" w:rsidR="00050C34" w:rsidRPr="00427109" w:rsidRDefault="00050C34" w:rsidP="0027777B">
            <w:pPr>
              <w:pStyle w:val="ListParagraph"/>
              <w:spacing w:line="276" w:lineRule="auto"/>
              <w:ind w:left="0"/>
              <w:rPr>
                <w:rFonts w:ascii="Times New Roman" w:hAnsi="Times New Roman" w:cs="Times New Roman"/>
                <w:sz w:val="24"/>
                <w:szCs w:val="24"/>
              </w:rPr>
            </w:pPr>
          </w:p>
        </w:tc>
      </w:tr>
    </w:tbl>
    <w:p w14:paraId="37AAB5DA" w14:textId="77777777" w:rsidR="00A355AC" w:rsidRPr="00427109" w:rsidRDefault="00A355AC" w:rsidP="0027777B">
      <w:pPr>
        <w:pStyle w:val="ListParagraph"/>
        <w:spacing w:after="0" w:line="276" w:lineRule="auto"/>
        <w:ind w:left="810"/>
        <w:rPr>
          <w:rFonts w:ascii="Times New Roman" w:hAnsi="Times New Roman" w:cs="Times New Roman"/>
          <w:sz w:val="24"/>
          <w:szCs w:val="24"/>
        </w:rPr>
      </w:pPr>
    </w:p>
    <w:p w14:paraId="2B0F4BCE" w14:textId="77777777" w:rsidR="004D7D0C" w:rsidRPr="00427109" w:rsidRDefault="004D7D0C" w:rsidP="00432D69">
      <w:pPr>
        <w:spacing w:after="0" w:line="276" w:lineRule="auto"/>
        <w:rPr>
          <w:rFonts w:ascii="Times New Roman" w:hAnsi="Times New Roman" w:cs="Times New Roman"/>
          <w:b/>
          <w:bCs/>
          <w:sz w:val="24"/>
          <w:szCs w:val="24"/>
        </w:rPr>
      </w:pPr>
    </w:p>
    <w:p w14:paraId="04DBEEFD" w14:textId="77777777" w:rsidR="001761AD" w:rsidRPr="00427109" w:rsidRDefault="001761AD" w:rsidP="00432D69">
      <w:pPr>
        <w:pStyle w:val="ListParagraph"/>
        <w:spacing w:after="0" w:line="240" w:lineRule="auto"/>
        <w:ind w:left="810"/>
        <w:rPr>
          <w:rFonts w:ascii="Times New Roman" w:hAnsi="Times New Roman" w:cs="Times New Roman"/>
          <w:b/>
          <w:bCs/>
          <w:sz w:val="24"/>
          <w:szCs w:val="24"/>
        </w:rPr>
      </w:pPr>
      <w:r w:rsidRPr="00427109">
        <w:rPr>
          <w:rFonts w:ascii="Times New Roman" w:hAnsi="Times New Roman" w:cs="Times New Roman"/>
          <w:b/>
          <w:bCs/>
          <w:sz w:val="24"/>
          <w:szCs w:val="24"/>
        </w:rPr>
        <w:t>COMMUNITY SERVICE</w:t>
      </w:r>
    </w:p>
    <w:p w14:paraId="046C0886" w14:textId="77777777" w:rsidR="001761AD" w:rsidRPr="00427109" w:rsidRDefault="001761AD" w:rsidP="00432D69">
      <w:pPr>
        <w:pStyle w:val="ListParagraph"/>
        <w:spacing w:after="0" w:line="240" w:lineRule="auto"/>
        <w:ind w:left="810"/>
        <w:rPr>
          <w:rFonts w:ascii="Times New Roman" w:hAnsi="Times New Roman" w:cs="Times New Roman"/>
          <w:sz w:val="24"/>
          <w:szCs w:val="24"/>
        </w:rPr>
      </w:pPr>
    </w:p>
    <w:p w14:paraId="69A299B9" w14:textId="28720BCF" w:rsidR="004E1D50" w:rsidRDefault="004E1D50" w:rsidP="00432D69">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Internal Examiner at the Medical and Dental Council of Nigeria (MDCN) foreign Medical and Dental Graduate Licensing Examination, UDUTH, Sokoto (25</w:t>
      </w:r>
      <w:r w:rsidRPr="004E1D50">
        <w:rPr>
          <w:rFonts w:ascii="Times New Roman" w:hAnsi="Times New Roman" w:cs="Times New Roman"/>
          <w:sz w:val="24"/>
          <w:szCs w:val="24"/>
          <w:vertAlign w:val="superscript"/>
        </w:rPr>
        <w:t>th</w:t>
      </w:r>
      <w:r>
        <w:rPr>
          <w:rFonts w:ascii="Times New Roman" w:hAnsi="Times New Roman" w:cs="Times New Roman"/>
          <w:sz w:val="24"/>
          <w:szCs w:val="24"/>
        </w:rPr>
        <w:t>, November, 2021).</w:t>
      </w:r>
    </w:p>
    <w:p w14:paraId="7703AFF1" w14:textId="38AD40FA" w:rsidR="00042728" w:rsidRDefault="00042728" w:rsidP="00432D69">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Honorary Reviewer Board Member, Clinical Surgery Journal, Infact publications LLC. (November, 2021 to date), Editorial office: INFACT PUBLICATIONS LLC</w:t>
      </w:r>
      <w:r w:rsidR="00887088">
        <w:rPr>
          <w:rFonts w:ascii="Times New Roman" w:hAnsi="Times New Roman" w:cs="Times New Roman"/>
          <w:sz w:val="24"/>
          <w:szCs w:val="24"/>
        </w:rPr>
        <w:t>, 16192 Coastal Highway, Lewes, Delaware 19958, USA.</w:t>
      </w:r>
    </w:p>
    <w:p w14:paraId="79C61EDF" w14:textId="77777777" w:rsidR="00887088" w:rsidRDefault="00887088" w:rsidP="00887088">
      <w:pPr>
        <w:pStyle w:val="ListParagraph"/>
        <w:spacing w:after="0" w:line="240" w:lineRule="auto"/>
        <w:ind w:left="1170"/>
        <w:rPr>
          <w:rFonts w:ascii="Times New Roman" w:hAnsi="Times New Roman" w:cs="Times New Roman"/>
          <w:sz w:val="24"/>
          <w:szCs w:val="24"/>
        </w:rPr>
      </w:pPr>
    </w:p>
    <w:p w14:paraId="3F8FC164" w14:textId="1CB01CD1" w:rsidR="006563DC" w:rsidRDefault="006563DC" w:rsidP="00432D69">
      <w:pPr>
        <w:pStyle w:val="ListParagraph"/>
        <w:numPr>
          <w:ilvl w:val="0"/>
          <w:numId w:val="5"/>
        </w:numPr>
        <w:spacing w:after="0" w:line="240" w:lineRule="auto"/>
        <w:rPr>
          <w:rFonts w:ascii="Times New Roman" w:hAnsi="Times New Roman" w:cs="Times New Roman"/>
          <w:sz w:val="24"/>
          <w:szCs w:val="24"/>
        </w:rPr>
      </w:pPr>
      <w:r w:rsidRPr="00427109">
        <w:rPr>
          <w:rFonts w:ascii="Times New Roman" w:hAnsi="Times New Roman" w:cs="Times New Roman"/>
          <w:sz w:val="24"/>
          <w:szCs w:val="24"/>
        </w:rPr>
        <w:t>Medical Outreach organized by Association of Residents Doctors UDUTH Sokoto at Sanyinna Primary Health Care centre (2019)</w:t>
      </w:r>
    </w:p>
    <w:p w14:paraId="730BFF9A" w14:textId="77777777" w:rsidR="00AC751D" w:rsidRPr="00AC751D" w:rsidRDefault="00AC751D" w:rsidP="00AC751D">
      <w:pPr>
        <w:pStyle w:val="ListParagraph"/>
        <w:rPr>
          <w:rFonts w:ascii="Times New Roman" w:hAnsi="Times New Roman" w:cs="Times New Roman"/>
          <w:sz w:val="24"/>
          <w:szCs w:val="24"/>
        </w:rPr>
      </w:pPr>
    </w:p>
    <w:p w14:paraId="2B4E39CC" w14:textId="77777777" w:rsidR="00AC751D" w:rsidRPr="00427109" w:rsidRDefault="00AC751D" w:rsidP="00AC751D">
      <w:pPr>
        <w:pStyle w:val="ListParagraph"/>
        <w:spacing w:after="0" w:line="240" w:lineRule="auto"/>
        <w:ind w:left="1530"/>
        <w:rPr>
          <w:rFonts w:ascii="Times New Roman" w:hAnsi="Times New Roman" w:cs="Times New Roman"/>
          <w:sz w:val="24"/>
          <w:szCs w:val="24"/>
        </w:rPr>
      </w:pPr>
    </w:p>
    <w:p w14:paraId="08FAE276" w14:textId="77777777" w:rsidR="001761AD" w:rsidRPr="00427109" w:rsidRDefault="001761AD" w:rsidP="00432D69">
      <w:pPr>
        <w:pStyle w:val="ListParagraph"/>
        <w:numPr>
          <w:ilvl w:val="0"/>
          <w:numId w:val="5"/>
        </w:numPr>
        <w:spacing w:after="0" w:line="240" w:lineRule="auto"/>
        <w:rPr>
          <w:rFonts w:ascii="Times New Roman" w:hAnsi="Times New Roman" w:cs="Times New Roman"/>
          <w:sz w:val="24"/>
          <w:szCs w:val="24"/>
        </w:rPr>
      </w:pPr>
      <w:r w:rsidRPr="00427109">
        <w:rPr>
          <w:rFonts w:ascii="Times New Roman" w:hAnsi="Times New Roman" w:cs="Times New Roman"/>
          <w:sz w:val="24"/>
          <w:szCs w:val="24"/>
        </w:rPr>
        <w:t xml:space="preserve">Public </w:t>
      </w:r>
      <w:r w:rsidR="0034133F" w:rsidRPr="00427109">
        <w:rPr>
          <w:rFonts w:ascii="Times New Roman" w:hAnsi="Times New Roman" w:cs="Times New Roman"/>
          <w:sz w:val="24"/>
          <w:szCs w:val="24"/>
        </w:rPr>
        <w:t xml:space="preserve">Health </w:t>
      </w:r>
      <w:r w:rsidRPr="00427109">
        <w:rPr>
          <w:rFonts w:ascii="Times New Roman" w:hAnsi="Times New Roman" w:cs="Times New Roman"/>
          <w:sz w:val="24"/>
          <w:szCs w:val="24"/>
        </w:rPr>
        <w:t>talks on spinal cord injury, Vision FM radio, Sokoto (2018)</w:t>
      </w:r>
      <w:r w:rsidR="00230B21" w:rsidRPr="00427109">
        <w:rPr>
          <w:rFonts w:ascii="Times New Roman" w:hAnsi="Times New Roman" w:cs="Times New Roman"/>
          <w:sz w:val="24"/>
          <w:szCs w:val="24"/>
        </w:rPr>
        <w:t>,</w:t>
      </w:r>
      <w:r w:rsidR="00C63200" w:rsidRPr="00427109">
        <w:rPr>
          <w:rFonts w:ascii="Times New Roman" w:hAnsi="Times New Roman" w:cs="Times New Roman"/>
          <w:sz w:val="24"/>
          <w:szCs w:val="24"/>
        </w:rPr>
        <w:t xml:space="preserve"> Marking World Spinal cord injury</w:t>
      </w:r>
      <w:r w:rsidR="00901753" w:rsidRPr="00427109">
        <w:rPr>
          <w:rFonts w:ascii="Times New Roman" w:hAnsi="Times New Roman" w:cs="Times New Roman"/>
          <w:sz w:val="24"/>
          <w:szCs w:val="24"/>
        </w:rPr>
        <w:t xml:space="preserve"> day</w:t>
      </w:r>
    </w:p>
    <w:p w14:paraId="1BCE8723" w14:textId="77777777" w:rsidR="001761AD" w:rsidRPr="00427109" w:rsidRDefault="001761AD" w:rsidP="001761AD">
      <w:pPr>
        <w:pStyle w:val="ListParagraph"/>
        <w:numPr>
          <w:ilvl w:val="0"/>
          <w:numId w:val="5"/>
        </w:numPr>
        <w:spacing w:after="0" w:line="276" w:lineRule="auto"/>
        <w:rPr>
          <w:rFonts w:ascii="Times New Roman" w:hAnsi="Times New Roman" w:cs="Times New Roman"/>
          <w:sz w:val="24"/>
          <w:szCs w:val="24"/>
        </w:rPr>
      </w:pPr>
      <w:r w:rsidRPr="00427109">
        <w:rPr>
          <w:rFonts w:ascii="Times New Roman" w:hAnsi="Times New Roman" w:cs="Times New Roman"/>
          <w:sz w:val="24"/>
          <w:szCs w:val="24"/>
        </w:rPr>
        <w:lastRenderedPageBreak/>
        <w:t>Public</w:t>
      </w:r>
      <w:r w:rsidR="009B0586" w:rsidRPr="00427109">
        <w:rPr>
          <w:rFonts w:ascii="Times New Roman" w:hAnsi="Times New Roman" w:cs="Times New Roman"/>
          <w:sz w:val="24"/>
          <w:szCs w:val="24"/>
        </w:rPr>
        <w:t xml:space="preserve"> Health</w:t>
      </w:r>
      <w:r w:rsidRPr="00427109">
        <w:rPr>
          <w:rFonts w:ascii="Times New Roman" w:hAnsi="Times New Roman" w:cs="Times New Roman"/>
          <w:sz w:val="24"/>
          <w:szCs w:val="24"/>
        </w:rPr>
        <w:t xml:space="preserve"> talks on spinal cord injury, Garkuwa FM radio Sokoto (2018)</w:t>
      </w:r>
      <w:r w:rsidR="00230B21" w:rsidRPr="00427109">
        <w:rPr>
          <w:rFonts w:ascii="Times New Roman" w:hAnsi="Times New Roman" w:cs="Times New Roman"/>
          <w:sz w:val="24"/>
          <w:szCs w:val="24"/>
        </w:rPr>
        <w:t>,</w:t>
      </w:r>
      <w:r w:rsidR="00C63200" w:rsidRPr="00427109">
        <w:rPr>
          <w:rFonts w:ascii="Times New Roman" w:hAnsi="Times New Roman" w:cs="Times New Roman"/>
          <w:sz w:val="24"/>
          <w:szCs w:val="24"/>
        </w:rPr>
        <w:t xml:space="preserve"> Marking World Spinal cord injury</w:t>
      </w:r>
      <w:r w:rsidR="00901753" w:rsidRPr="00427109">
        <w:rPr>
          <w:rFonts w:ascii="Times New Roman" w:hAnsi="Times New Roman" w:cs="Times New Roman"/>
          <w:sz w:val="24"/>
          <w:szCs w:val="24"/>
        </w:rPr>
        <w:t xml:space="preserve"> day</w:t>
      </w:r>
    </w:p>
    <w:p w14:paraId="5D22FB04" w14:textId="77777777" w:rsidR="009C117F" w:rsidRPr="00427109" w:rsidRDefault="009C117F" w:rsidP="00E94E79">
      <w:pPr>
        <w:pStyle w:val="ListParagraph"/>
        <w:numPr>
          <w:ilvl w:val="0"/>
          <w:numId w:val="5"/>
        </w:numPr>
        <w:spacing w:after="0" w:line="276" w:lineRule="auto"/>
        <w:rPr>
          <w:rFonts w:ascii="Times New Roman" w:hAnsi="Times New Roman" w:cs="Times New Roman"/>
          <w:sz w:val="24"/>
          <w:szCs w:val="24"/>
        </w:rPr>
      </w:pPr>
      <w:r w:rsidRPr="00427109">
        <w:rPr>
          <w:rFonts w:ascii="Times New Roman" w:hAnsi="Times New Roman" w:cs="Times New Roman"/>
          <w:sz w:val="24"/>
          <w:szCs w:val="24"/>
        </w:rPr>
        <w:t>Medical Outreach organized by Nigerian Medical Association at Gada primary Health centre (2016)</w:t>
      </w:r>
    </w:p>
    <w:p w14:paraId="2204B63A" w14:textId="77777777" w:rsidR="0034133F" w:rsidRPr="00427109" w:rsidRDefault="0034133F" w:rsidP="001761AD">
      <w:pPr>
        <w:pStyle w:val="ListParagraph"/>
        <w:numPr>
          <w:ilvl w:val="0"/>
          <w:numId w:val="5"/>
        </w:numPr>
        <w:spacing w:after="0" w:line="276" w:lineRule="auto"/>
        <w:rPr>
          <w:rFonts w:ascii="Times New Roman" w:hAnsi="Times New Roman" w:cs="Times New Roman"/>
          <w:sz w:val="24"/>
          <w:szCs w:val="24"/>
        </w:rPr>
      </w:pPr>
      <w:r w:rsidRPr="00427109">
        <w:rPr>
          <w:rFonts w:ascii="Times New Roman" w:hAnsi="Times New Roman" w:cs="Times New Roman"/>
          <w:sz w:val="24"/>
          <w:szCs w:val="24"/>
        </w:rPr>
        <w:t>Medical Outreach organized by Association of Residents Doctors UDUTH Sokoto at Achida primary Health centre</w:t>
      </w:r>
      <w:r w:rsidR="009C117F" w:rsidRPr="00427109">
        <w:rPr>
          <w:rFonts w:ascii="Times New Roman" w:hAnsi="Times New Roman" w:cs="Times New Roman"/>
          <w:sz w:val="24"/>
          <w:szCs w:val="24"/>
        </w:rPr>
        <w:t xml:space="preserve"> (2017)</w:t>
      </w:r>
    </w:p>
    <w:p w14:paraId="29CF8685" w14:textId="77777777" w:rsidR="001761AD" w:rsidRPr="00427109" w:rsidRDefault="001761AD" w:rsidP="001761AD">
      <w:pPr>
        <w:pStyle w:val="ListParagraph"/>
        <w:numPr>
          <w:ilvl w:val="0"/>
          <w:numId w:val="5"/>
        </w:numPr>
        <w:spacing w:after="0" w:line="276" w:lineRule="auto"/>
        <w:rPr>
          <w:rFonts w:ascii="Times New Roman" w:hAnsi="Times New Roman" w:cs="Times New Roman"/>
          <w:sz w:val="24"/>
          <w:szCs w:val="24"/>
        </w:rPr>
      </w:pPr>
      <w:r w:rsidRPr="00427109">
        <w:rPr>
          <w:rFonts w:ascii="Times New Roman" w:hAnsi="Times New Roman" w:cs="Times New Roman"/>
          <w:sz w:val="24"/>
          <w:szCs w:val="24"/>
        </w:rPr>
        <w:t>Member Nigerian Medical Association</w:t>
      </w:r>
    </w:p>
    <w:p w14:paraId="19685FAE" w14:textId="77777777" w:rsidR="00881A2B" w:rsidRPr="00427109" w:rsidRDefault="00881A2B" w:rsidP="001761AD">
      <w:pPr>
        <w:pStyle w:val="ListParagraph"/>
        <w:numPr>
          <w:ilvl w:val="0"/>
          <w:numId w:val="5"/>
        </w:numPr>
        <w:spacing w:after="0" w:line="276" w:lineRule="auto"/>
        <w:rPr>
          <w:rFonts w:ascii="Times New Roman" w:hAnsi="Times New Roman" w:cs="Times New Roman"/>
          <w:sz w:val="24"/>
          <w:szCs w:val="24"/>
        </w:rPr>
      </w:pPr>
      <w:r w:rsidRPr="00427109">
        <w:rPr>
          <w:rFonts w:ascii="Times New Roman" w:hAnsi="Times New Roman" w:cs="Times New Roman"/>
          <w:sz w:val="24"/>
          <w:szCs w:val="24"/>
        </w:rPr>
        <w:t>Member National Association of Residents Doctors</w:t>
      </w:r>
    </w:p>
    <w:p w14:paraId="542B5500" w14:textId="77777777" w:rsidR="00881A2B" w:rsidRPr="00427109" w:rsidRDefault="00881A2B" w:rsidP="001761AD">
      <w:pPr>
        <w:pStyle w:val="ListParagraph"/>
        <w:numPr>
          <w:ilvl w:val="0"/>
          <w:numId w:val="5"/>
        </w:numPr>
        <w:spacing w:after="0" w:line="276" w:lineRule="auto"/>
        <w:rPr>
          <w:rFonts w:ascii="Times New Roman" w:hAnsi="Times New Roman" w:cs="Times New Roman"/>
          <w:sz w:val="24"/>
          <w:szCs w:val="24"/>
        </w:rPr>
      </w:pPr>
      <w:r w:rsidRPr="00427109">
        <w:rPr>
          <w:rFonts w:ascii="Times New Roman" w:hAnsi="Times New Roman" w:cs="Times New Roman"/>
          <w:sz w:val="24"/>
          <w:szCs w:val="24"/>
        </w:rPr>
        <w:t>Member Residents Doctors Disciplinary committee</w:t>
      </w:r>
    </w:p>
    <w:p w14:paraId="1D68C315" w14:textId="77777777" w:rsidR="00432D69" w:rsidRDefault="00881A2B" w:rsidP="001761AD">
      <w:pPr>
        <w:pStyle w:val="ListParagraph"/>
        <w:numPr>
          <w:ilvl w:val="0"/>
          <w:numId w:val="5"/>
        </w:numPr>
        <w:spacing w:after="0" w:line="276" w:lineRule="auto"/>
        <w:rPr>
          <w:rFonts w:ascii="Times New Roman" w:hAnsi="Times New Roman" w:cs="Times New Roman"/>
          <w:sz w:val="24"/>
          <w:szCs w:val="24"/>
        </w:rPr>
      </w:pPr>
      <w:r w:rsidRPr="00427109">
        <w:rPr>
          <w:rFonts w:ascii="Times New Roman" w:hAnsi="Times New Roman" w:cs="Times New Roman"/>
          <w:sz w:val="24"/>
          <w:szCs w:val="24"/>
        </w:rPr>
        <w:t xml:space="preserve">Member Final </w:t>
      </w:r>
      <w:r w:rsidR="00E94E79" w:rsidRPr="00427109">
        <w:rPr>
          <w:rFonts w:ascii="Times New Roman" w:hAnsi="Times New Roman" w:cs="Times New Roman"/>
          <w:sz w:val="24"/>
          <w:szCs w:val="24"/>
        </w:rPr>
        <w:t xml:space="preserve">Year </w:t>
      </w:r>
      <w:r w:rsidRPr="00427109">
        <w:rPr>
          <w:rFonts w:ascii="Times New Roman" w:hAnsi="Times New Roman" w:cs="Times New Roman"/>
          <w:sz w:val="24"/>
          <w:szCs w:val="24"/>
        </w:rPr>
        <w:t>Medical Students Clinical Examinations organizing committee</w:t>
      </w:r>
    </w:p>
    <w:p w14:paraId="5710CD8D" w14:textId="77777777" w:rsidR="00D437BF" w:rsidRPr="00427109" w:rsidRDefault="00D437BF" w:rsidP="001761AD">
      <w:pPr>
        <w:pStyle w:val="ListParagraph"/>
        <w:numPr>
          <w:ilvl w:val="0"/>
          <w:numId w:val="5"/>
        </w:numPr>
        <w:spacing w:after="0" w:line="276" w:lineRule="auto"/>
        <w:rPr>
          <w:rFonts w:ascii="Times New Roman" w:hAnsi="Times New Roman" w:cs="Times New Roman"/>
          <w:sz w:val="24"/>
          <w:szCs w:val="24"/>
        </w:rPr>
      </w:pPr>
      <w:r>
        <w:rPr>
          <w:rFonts w:ascii="Times New Roman" w:hAnsi="Times New Roman" w:cs="Times New Roman"/>
          <w:sz w:val="24"/>
          <w:szCs w:val="24"/>
        </w:rPr>
        <w:t>Member Neurosurgery revolving fund committee, UDUTH</w:t>
      </w:r>
    </w:p>
    <w:p w14:paraId="3AAA7AA8" w14:textId="77777777" w:rsidR="00881A2B" w:rsidRPr="00427109" w:rsidRDefault="00881A2B" w:rsidP="006563DC">
      <w:pPr>
        <w:pStyle w:val="ListParagraph"/>
        <w:spacing w:after="0" w:line="276" w:lineRule="auto"/>
        <w:ind w:left="1170"/>
        <w:rPr>
          <w:rFonts w:ascii="Times New Roman" w:hAnsi="Times New Roman" w:cs="Times New Roman"/>
          <w:sz w:val="24"/>
          <w:szCs w:val="24"/>
        </w:rPr>
      </w:pPr>
    </w:p>
    <w:p w14:paraId="3930501B" w14:textId="77777777" w:rsidR="007F2AFC" w:rsidRPr="00427109" w:rsidRDefault="007F2AFC" w:rsidP="00EA76FD">
      <w:pPr>
        <w:spacing w:after="0" w:line="276" w:lineRule="auto"/>
        <w:rPr>
          <w:rFonts w:ascii="Times New Roman" w:hAnsi="Times New Roman" w:cs="Times New Roman"/>
          <w:sz w:val="24"/>
          <w:szCs w:val="24"/>
        </w:rPr>
      </w:pPr>
    </w:p>
    <w:p w14:paraId="6B79883B" w14:textId="3602B8AA" w:rsidR="006C7681" w:rsidRPr="001E5120" w:rsidRDefault="003A1818" w:rsidP="001E5120">
      <w:pPr>
        <w:pStyle w:val="ListParagraph"/>
        <w:spacing w:after="0" w:line="276" w:lineRule="auto"/>
        <w:ind w:left="810"/>
        <w:rPr>
          <w:rFonts w:ascii="Times New Roman" w:hAnsi="Times New Roman" w:cs="Times New Roman"/>
          <w:b/>
          <w:sz w:val="24"/>
          <w:szCs w:val="24"/>
        </w:rPr>
      </w:pPr>
      <w:r w:rsidRPr="00427109">
        <w:rPr>
          <w:rFonts w:ascii="Times New Roman" w:hAnsi="Times New Roman" w:cs="Times New Roman"/>
          <w:b/>
          <w:sz w:val="24"/>
          <w:szCs w:val="24"/>
        </w:rPr>
        <w:t>NAMES AND ADDRESSES OF REFEREES</w:t>
      </w:r>
    </w:p>
    <w:p w14:paraId="306C2796" w14:textId="77777777" w:rsidR="006C7681" w:rsidRPr="00427109" w:rsidRDefault="006C7681" w:rsidP="006C7681">
      <w:pPr>
        <w:pStyle w:val="ListParagraph"/>
        <w:spacing w:after="0" w:line="276" w:lineRule="auto"/>
        <w:ind w:left="1260"/>
        <w:rPr>
          <w:rFonts w:ascii="Times New Roman" w:hAnsi="Times New Roman" w:cs="Times New Roman"/>
          <w:sz w:val="24"/>
          <w:szCs w:val="24"/>
        </w:rPr>
      </w:pPr>
    </w:p>
    <w:p w14:paraId="40376B8D" w14:textId="77777777" w:rsidR="003A1818" w:rsidRPr="00427109" w:rsidRDefault="003A1818" w:rsidP="0027777B">
      <w:pPr>
        <w:pStyle w:val="ListParagraph"/>
        <w:numPr>
          <w:ilvl w:val="0"/>
          <w:numId w:val="3"/>
        </w:numPr>
        <w:spacing w:after="0" w:line="276" w:lineRule="auto"/>
        <w:rPr>
          <w:rFonts w:ascii="Times New Roman" w:hAnsi="Times New Roman" w:cs="Times New Roman"/>
          <w:sz w:val="24"/>
          <w:szCs w:val="24"/>
        </w:rPr>
      </w:pPr>
      <w:r w:rsidRPr="00427109">
        <w:rPr>
          <w:rFonts w:ascii="Times New Roman" w:hAnsi="Times New Roman" w:cs="Times New Roman"/>
          <w:sz w:val="24"/>
          <w:szCs w:val="24"/>
        </w:rPr>
        <w:t xml:space="preserve"> B</w:t>
      </w:r>
      <w:r w:rsidR="00EA76FD" w:rsidRPr="00427109">
        <w:rPr>
          <w:rFonts w:ascii="Times New Roman" w:hAnsi="Times New Roman" w:cs="Times New Roman"/>
          <w:sz w:val="24"/>
          <w:szCs w:val="24"/>
        </w:rPr>
        <w:t xml:space="preserve">ello </w:t>
      </w:r>
      <w:r w:rsidRPr="00427109">
        <w:rPr>
          <w:rFonts w:ascii="Times New Roman" w:hAnsi="Times New Roman" w:cs="Times New Roman"/>
          <w:sz w:val="24"/>
          <w:szCs w:val="24"/>
        </w:rPr>
        <w:t>B</w:t>
      </w:r>
      <w:r w:rsidR="00D437BF">
        <w:rPr>
          <w:rFonts w:ascii="Times New Roman" w:hAnsi="Times New Roman" w:cs="Times New Roman"/>
          <w:sz w:val="24"/>
          <w:szCs w:val="24"/>
        </w:rPr>
        <w:t>ala</w:t>
      </w:r>
      <w:r w:rsidRPr="00427109">
        <w:rPr>
          <w:rFonts w:ascii="Times New Roman" w:hAnsi="Times New Roman" w:cs="Times New Roman"/>
          <w:sz w:val="24"/>
          <w:szCs w:val="24"/>
        </w:rPr>
        <w:t xml:space="preserve"> Shehu</w:t>
      </w:r>
    </w:p>
    <w:p w14:paraId="2925D3B2" w14:textId="77777777" w:rsidR="00EA76FD" w:rsidRPr="00427109" w:rsidRDefault="00EA76FD" w:rsidP="00EA76FD">
      <w:pPr>
        <w:pStyle w:val="ListParagraph"/>
        <w:spacing w:after="0" w:line="276" w:lineRule="auto"/>
        <w:ind w:left="1260"/>
        <w:rPr>
          <w:rFonts w:ascii="Times New Roman" w:hAnsi="Times New Roman" w:cs="Times New Roman"/>
          <w:sz w:val="24"/>
          <w:szCs w:val="24"/>
        </w:rPr>
      </w:pPr>
      <w:r w:rsidRPr="00427109">
        <w:rPr>
          <w:rFonts w:ascii="Times New Roman" w:hAnsi="Times New Roman" w:cs="Times New Roman"/>
          <w:sz w:val="24"/>
          <w:szCs w:val="24"/>
        </w:rPr>
        <w:t xml:space="preserve">Professor of </w:t>
      </w:r>
      <w:r w:rsidR="00FB1FC3" w:rsidRPr="00427109">
        <w:rPr>
          <w:rFonts w:ascii="Times New Roman" w:hAnsi="Times New Roman" w:cs="Times New Roman"/>
          <w:sz w:val="24"/>
          <w:szCs w:val="24"/>
        </w:rPr>
        <w:t>N</w:t>
      </w:r>
      <w:r w:rsidRPr="00427109">
        <w:rPr>
          <w:rFonts w:ascii="Times New Roman" w:hAnsi="Times New Roman" w:cs="Times New Roman"/>
          <w:sz w:val="24"/>
          <w:szCs w:val="24"/>
        </w:rPr>
        <w:t>eurosurgery</w:t>
      </w:r>
    </w:p>
    <w:p w14:paraId="2B37147B" w14:textId="77777777" w:rsidR="00EA76FD" w:rsidRPr="00427109" w:rsidRDefault="00EA76FD" w:rsidP="00EA76FD">
      <w:pPr>
        <w:pStyle w:val="ListParagraph"/>
        <w:spacing w:after="0" w:line="276" w:lineRule="auto"/>
        <w:ind w:left="1260"/>
        <w:rPr>
          <w:rFonts w:ascii="Times New Roman" w:hAnsi="Times New Roman" w:cs="Times New Roman"/>
          <w:sz w:val="24"/>
          <w:szCs w:val="24"/>
        </w:rPr>
      </w:pPr>
      <w:r w:rsidRPr="00427109">
        <w:rPr>
          <w:rFonts w:ascii="Times New Roman" w:hAnsi="Times New Roman" w:cs="Times New Roman"/>
          <w:sz w:val="24"/>
          <w:szCs w:val="24"/>
        </w:rPr>
        <w:t xml:space="preserve">Chief </w:t>
      </w:r>
      <w:r w:rsidR="00FB1FC3" w:rsidRPr="00427109">
        <w:rPr>
          <w:rFonts w:ascii="Times New Roman" w:hAnsi="Times New Roman" w:cs="Times New Roman"/>
          <w:sz w:val="24"/>
          <w:szCs w:val="24"/>
        </w:rPr>
        <w:t>C</w:t>
      </w:r>
      <w:r w:rsidRPr="00427109">
        <w:rPr>
          <w:rFonts w:ascii="Times New Roman" w:hAnsi="Times New Roman" w:cs="Times New Roman"/>
          <w:sz w:val="24"/>
          <w:szCs w:val="24"/>
        </w:rPr>
        <w:t>onsultant Neurosurgeon</w:t>
      </w:r>
    </w:p>
    <w:p w14:paraId="7B196ABA" w14:textId="77777777" w:rsidR="003A1818" w:rsidRPr="00427109" w:rsidRDefault="003A1818" w:rsidP="0027777B">
      <w:pPr>
        <w:pStyle w:val="ListParagraph"/>
        <w:spacing w:after="0" w:line="276" w:lineRule="auto"/>
        <w:ind w:left="1260"/>
        <w:rPr>
          <w:rFonts w:ascii="Times New Roman" w:hAnsi="Times New Roman" w:cs="Times New Roman"/>
          <w:sz w:val="24"/>
          <w:szCs w:val="24"/>
        </w:rPr>
      </w:pPr>
      <w:r w:rsidRPr="00427109">
        <w:rPr>
          <w:rFonts w:ascii="Times New Roman" w:hAnsi="Times New Roman" w:cs="Times New Roman"/>
          <w:sz w:val="24"/>
          <w:szCs w:val="24"/>
        </w:rPr>
        <w:t xml:space="preserve">Vice </w:t>
      </w:r>
      <w:r w:rsidR="00FB1FC3" w:rsidRPr="00427109">
        <w:rPr>
          <w:rFonts w:ascii="Times New Roman" w:hAnsi="Times New Roman" w:cs="Times New Roman"/>
          <w:sz w:val="24"/>
          <w:szCs w:val="24"/>
        </w:rPr>
        <w:t>C</w:t>
      </w:r>
      <w:r w:rsidRPr="00427109">
        <w:rPr>
          <w:rFonts w:ascii="Times New Roman" w:hAnsi="Times New Roman" w:cs="Times New Roman"/>
          <w:sz w:val="24"/>
          <w:szCs w:val="24"/>
        </w:rPr>
        <w:t>hancellor, Federal University Birnin-Kebbi</w:t>
      </w:r>
    </w:p>
    <w:p w14:paraId="19205CAE" w14:textId="77777777" w:rsidR="003A1818" w:rsidRPr="00427109" w:rsidRDefault="003A1818" w:rsidP="0027777B">
      <w:pPr>
        <w:pStyle w:val="ListParagraph"/>
        <w:spacing w:after="0" w:line="276" w:lineRule="auto"/>
        <w:ind w:left="1260"/>
        <w:rPr>
          <w:rFonts w:ascii="Times New Roman" w:hAnsi="Times New Roman" w:cs="Times New Roman"/>
          <w:sz w:val="24"/>
          <w:szCs w:val="24"/>
        </w:rPr>
      </w:pPr>
      <w:r w:rsidRPr="00427109">
        <w:rPr>
          <w:rFonts w:ascii="Times New Roman" w:hAnsi="Times New Roman" w:cs="Times New Roman"/>
          <w:sz w:val="24"/>
          <w:szCs w:val="24"/>
        </w:rPr>
        <w:t>Kebbi State, Nigeria</w:t>
      </w:r>
    </w:p>
    <w:p w14:paraId="09904379" w14:textId="77777777" w:rsidR="003A1818" w:rsidRPr="00427109" w:rsidRDefault="003A1818" w:rsidP="0027777B">
      <w:pPr>
        <w:pStyle w:val="ListParagraph"/>
        <w:spacing w:after="0" w:line="276" w:lineRule="auto"/>
        <w:ind w:left="1260"/>
        <w:rPr>
          <w:rFonts w:ascii="Times New Roman" w:hAnsi="Times New Roman" w:cs="Times New Roman"/>
          <w:sz w:val="24"/>
          <w:szCs w:val="24"/>
        </w:rPr>
      </w:pPr>
      <w:r w:rsidRPr="00427109">
        <w:rPr>
          <w:rFonts w:ascii="Times New Roman" w:hAnsi="Times New Roman" w:cs="Times New Roman"/>
          <w:sz w:val="24"/>
          <w:szCs w:val="24"/>
        </w:rPr>
        <w:t>+234(80) 6 283 2204</w:t>
      </w:r>
    </w:p>
    <w:p w14:paraId="7E793EA3" w14:textId="77777777" w:rsidR="003A1818" w:rsidRPr="00427109" w:rsidRDefault="0046364A" w:rsidP="0027777B">
      <w:pPr>
        <w:pStyle w:val="ListParagraph"/>
        <w:spacing w:after="0" w:line="276" w:lineRule="auto"/>
        <w:ind w:left="1260"/>
        <w:rPr>
          <w:rStyle w:val="Hyperlink"/>
          <w:rFonts w:ascii="Times New Roman" w:hAnsi="Times New Roman" w:cs="Times New Roman"/>
          <w:sz w:val="24"/>
          <w:szCs w:val="24"/>
        </w:rPr>
      </w:pPr>
      <w:hyperlink r:id="rId11" w:history="1">
        <w:r w:rsidR="003A1818" w:rsidRPr="00427109">
          <w:rPr>
            <w:rStyle w:val="Hyperlink"/>
            <w:rFonts w:ascii="Times New Roman" w:hAnsi="Times New Roman" w:cs="Times New Roman"/>
            <w:sz w:val="24"/>
            <w:szCs w:val="24"/>
          </w:rPr>
          <w:t>bellobalas@gmail.com</w:t>
        </w:r>
      </w:hyperlink>
    </w:p>
    <w:p w14:paraId="0C64F093" w14:textId="77777777" w:rsidR="00901753" w:rsidRPr="00427109" w:rsidRDefault="00901753" w:rsidP="0027777B">
      <w:pPr>
        <w:pStyle w:val="ListParagraph"/>
        <w:spacing w:after="0" w:line="276" w:lineRule="auto"/>
        <w:ind w:left="1260"/>
        <w:rPr>
          <w:rFonts w:ascii="Times New Roman" w:hAnsi="Times New Roman" w:cs="Times New Roman"/>
          <w:sz w:val="24"/>
          <w:szCs w:val="24"/>
        </w:rPr>
      </w:pPr>
    </w:p>
    <w:p w14:paraId="176DE689" w14:textId="77777777" w:rsidR="00D437BF" w:rsidRDefault="00D437BF" w:rsidP="0027777B">
      <w:pPr>
        <w:pStyle w:val="ListParagraph"/>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Dr Nasiru Jinjiri Ismail</w:t>
      </w:r>
    </w:p>
    <w:p w14:paraId="6E31D2E9" w14:textId="77777777" w:rsidR="004F27DE" w:rsidRDefault="00D437BF" w:rsidP="00901753">
      <w:pPr>
        <w:pStyle w:val="ListParagraph"/>
        <w:spacing w:after="0" w:line="276" w:lineRule="auto"/>
        <w:ind w:left="1260"/>
        <w:rPr>
          <w:rFonts w:ascii="Times New Roman" w:hAnsi="Times New Roman" w:cs="Times New Roman"/>
          <w:sz w:val="24"/>
          <w:szCs w:val="24"/>
        </w:rPr>
      </w:pPr>
      <w:r>
        <w:rPr>
          <w:rFonts w:ascii="Times New Roman" w:hAnsi="Times New Roman" w:cs="Times New Roman"/>
          <w:sz w:val="24"/>
          <w:szCs w:val="24"/>
        </w:rPr>
        <w:t>Senior Lecturer, Department of Surgery</w:t>
      </w:r>
    </w:p>
    <w:p w14:paraId="087516E1" w14:textId="77777777" w:rsidR="00D437BF" w:rsidRDefault="00D437BF" w:rsidP="00901753">
      <w:pPr>
        <w:pStyle w:val="ListParagraph"/>
        <w:spacing w:after="0" w:line="276" w:lineRule="auto"/>
        <w:ind w:left="1260"/>
        <w:rPr>
          <w:rFonts w:ascii="Times New Roman" w:hAnsi="Times New Roman" w:cs="Times New Roman"/>
          <w:sz w:val="24"/>
          <w:szCs w:val="24"/>
        </w:rPr>
      </w:pPr>
      <w:r>
        <w:rPr>
          <w:rFonts w:ascii="Times New Roman" w:hAnsi="Times New Roman" w:cs="Times New Roman"/>
          <w:sz w:val="24"/>
          <w:szCs w:val="24"/>
        </w:rPr>
        <w:t>College of Health Science, UDUS</w:t>
      </w:r>
    </w:p>
    <w:p w14:paraId="0EFB6E50" w14:textId="77777777" w:rsidR="00D437BF" w:rsidRDefault="00D437BF" w:rsidP="00901753">
      <w:pPr>
        <w:pStyle w:val="ListParagraph"/>
        <w:spacing w:after="0" w:line="276" w:lineRule="auto"/>
        <w:ind w:left="1260"/>
        <w:rPr>
          <w:rFonts w:ascii="Times New Roman" w:hAnsi="Times New Roman" w:cs="Times New Roman"/>
          <w:sz w:val="24"/>
          <w:szCs w:val="24"/>
        </w:rPr>
      </w:pPr>
      <w:r>
        <w:rPr>
          <w:rFonts w:ascii="Times New Roman" w:hAnsi="Times New Roman" w:cs="Times New Roman"/>
          <w:sz w:val="24"/>
          <w:szCs w:val="24"/>
        </w:rPr>
        <w:t>Consultant Neurosurgeon, UDUTH</w:t>
      </w:r>
    </w:p>
    <w:p w14:paraId="5EC3ABDB" w14:textId="77777777" w:rsidR="00D437BF" w:rsidRDefault="0046364A" w:rsidP="00901753">
      <w:pPr>
        <w:pStyle w:val="ListParagraph"/>
        <w:spacing w:after="0" w:line="276" w:lineRule="auto"/>
        <w:ind w:left="1260"/>
        <w:rPr>
          <w:rFonts w:ascii="Times New Roman" w:hAnsi="Times New Roman" w:cs="Times New Roman"/>
          <w:sz w:val="24"/>
          <w:szCs w:val="24"/>
        </w:rPr>
      </w:pPr>
      <w:hyperlink r:id="rId12" w:history="1">
        <w:r w:rsidR="00D437BF" w:rsidRPr="00D05511">
          <w:rPr>
            <w:rStyle w:val="Hyperlink"/>
            <w:rFonts w:ascii="Times New Roman" w:hAnsi="Times New Roman" w:cs="Times New Roman"/>
            <w:sz w:val="24"/>
            <w:szCs w:val="24"/>
          </w:rPr>
          <w:t>nasirujismail@yahoo.co.uk</w:t>
        </w:r>
      </w:hyperlink>
    </w:p>
    <w:p w14:paraId="13A4E4A0" w14:textId="77777777" w:rsidR="00D437BF" w:rsidRDefault="00D437BF" w:rsidP="00901753">
      <w:pPr>
        <w:pStyle w:val="ListParagraph"/>
        <w:spacing w:after="0" w:line="276" w:lineRule="auto"/>
        <w:ind w:left="1260"/>
        <w:rPr>
          <w:rFonts w:ascii="Times New Roman" w:hAnsi="Times New Roman" w:cs="Times New Roman"/>
          <w:sz w:val="24"/>
          <w:szCs w:val="24"/>
        </w:rPr>
      </w:pPr>
    </w:p>
    <w:p w14:paraId="37E38F77" w14:textId="77777777" w:rsidR="00D437BF" w:rsidRPr="00427109" w:rsidRDefault="00D437BF" w:rsidP="00901753">
      <w:pPr>
        <w:pStyle w:val="ListParagraph"/>
        <w:spacing w:after="0" w:line="276" w:lineRule="auto"/>
        <w:ind w:left="1260"/>
        <w:rPr>
          <w:rFonts w:ascii="Times New Roman" w:hAnsi="Times New Roman" w:cs="Times New Roman"/>
          <w:sz w:val="24"/>
          <w:szCs w:val="24"/>
        </w:rPr>
      </w:pPr>
    </w:p>
    <w:p w14:paraId="30038AB1" w14:textId="77777777" w:rsidR="004F27DE" w:rsidRDefault="00D437BF" w:rsidP="00D437BF">
      <w:pPr>
        <w:pStyle w:val="ListParagraph"/>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Dr Ali Lasseini</w:t>
      </w:r>
    </w:p>
    <w:p w14:paraId="12EC8690" w14:textId="77777777" w:rsidR="00D437BF" w:rsidRDefault="00D437BF" w:rsidP="00D437BF">
      <w:pPr>
        <w:pStyle w:val="ListParagraph"/>
        <w:spacing w:after="0" w:line="276" w:lineRule="auto"/>
        <w:ind w:left="1260"/>
        <w:rPr>
          <w:rFonts w:ascii="Times New Roman" w:hAnsi="Times New Roman" w:cs="Times New Roman"/>
          <w:sz w:val="24"/>
          <w:szCs w:val="24"/>
        </w:rPr>
      </w:pPr>
      <w:r>
        <w:rPr>
          <w:rFonts w:ascii="Times New Roman" w:hAnsi="Times New Roman" w:cs="Times New Roman"/>
          <w:sz w:val="24"/>
          <w:szCs w:val="24"/>
        </w:rPr>
        <w:t>Senior Lecturer, Department of Surgery</w:t>
      </w:r>
    </w:p>
    <w:p w14:paraId="16F3091F" w14:textId="77777777" w:rsidR="00D437BF" w:rsidRDefault="00D437BF" w:rsidP="00D437BF">
      <w:pPr>
        <w:pStyle w:val="ListParagraph"/>
        <w:spacing w:after="0" w:line="276" w:lineRule="auto"/>
        <w:ind w:left="1260"/>
        <w:rPr>
          <w:rFonts w:ascii="Times New Roman" w:hAnsi="Times New Roman" w:cs="Times New Roman"/>
          <w:sz w:val="24"/>
          <w:szCs w:val="24"/>
        </w:rPr>
      </w:pPr>
      <w:r>
        <w:rPr>
          <w:rFonts w:ascii="Times New Roman" w:hAnsi="Times New Roman" w:cs="Times New Roman"/>
          <w:sz w:val="24"/>
          <w:szCs w:val="24"/>
        </w:rPr>
        <w:t>College of Health Science, UDUS</w:t>
      </w:r>
    </w:p>
    <w:p w14:paraId="04B1B6B1" w14:textId="77777777" w:rsidR="00D437BF" w:rsidRDefault="00D437BF" w:rsidP="00D437BF">
      <w:pPr>
        <w:pStyle w:val="ListParagraph"/>
        <w:spacing w:after="0" w:line="276" w:lineRule="auto"/>
        <w:ind w:left="1260"/>
        <w:rPr>
          <w:rFonts w:ascii="Times New Roman" w:hAnsi="Times New Roman" w:cs="Times New Roman"/>
          <w:sz w:val="24"/>
          <w:szCs w:val="24"/>
        </w:rPr>
      </w:pPr>
      <w:r>
        <w:rPr>
          <w:rFonts w:ascii="Times New Roman" w:hAnsi="Times New Roman" w:cs="Times New Roman"/>
          <w:sz w:val="24"/>
          <w:szCs w:val="24"/>
        </w:rPr>
        <w:t>Consultant Neurosurgeon,</w:t>
      </w:r>
    </w:p>
    <w:p w14:paraId="30BA6245" w14:textId="77777777" w:rsidR="006B4D5C" w:rsidRDefault="00D437BF" w:rsidP="00D437BF">
      <w:pPr>
        <w:pStyle w:val="ListParagraph"/>
        <w:spacing w:after="0" w:line="276" w:lineRule="auto"/>
        <w:ind w:left="1260"/>
        <w:rPr>
          <w:rFonts w:ascii="Times New Roman" w:hAnsi="Times New Roman" w:cs="Times New Roman"/>
          <w:sz w:val="24"/>
          <w:szCs w:val="24"/>
        </w:rPr>
      </w:pPr>
      <w:r>
        <w:rPr>
          <w:rFonts w:ascii="Times New Roman" w:hAnsi="Times New Roman" w:cs="Times New Roman"/>
          <w:sz w:val="24"/>
          <w:szCs w:val="24"/>
        </w:rPr>
        <w:t>Head of Department, Neurosurgery, UDUTH</w:t>
      </w:r>
    </w:p>
    <w:p w14:paraId="7958ACDB" w14:textId="77777777" w:rsidR="000B5E5B" w:rsidRDefault="0046364A" w:rsidP="00D437BF">
      <w:pPr>
        <w:pStyle w:val="ListParagraph"/>
        <w:spacing w:after="0" w:line="276" w:lineRule="auto"/>
        <w:ind w:left="1260"/>
        <w:rPr>
          <w:rFonts w:ascii="Times New Roman" w:hAnsi="Times New Roman" w:cs="Times New Roman"/>
          <w:sz w:val="24"/>
          <w:szCs w:val="24"/>
        </w:rPr>
      </w:pPr>
      <w:hyperlink r:id="rId13" w:history="1">
        <w:r w:rsidR="000B5E5B" w:rsidRPr="00D05511">
          <w:rPr>
            <w:rStyle w:val="Hyperlink"/>
            <w:rFonts w:ascii="Times New Roman" w:hAnsi="Times New Roman" w:cs="Times New Roman"/>
            <w:sz w:val="24"/>
            <w:szCs w:val="24"/>
          </w:rPr>
          <w:t>lassuduth@gmail.com</w:t>
        </w:r>
      </w:hyperlink>
    </w:p>
    <w:p w14:paraId="59EC4BD0" w14:textId="77777777" w:rsidR="00D437BF" w:rsidRPr="00D437BF" w:rsidRDefault="00D437BF" w:rsidP="00D437BF">
      <w:pPr>
        <w:pStyle w:val="ListParagraph"/>
        <w:spacing w:after="0" w:line="276" w:lineRule="auto"/>
        <w:ind w:left="1260"/>
        <w:rPr>
          <w:rFonts w:ascii="Times New Roman" w:hAnsi="Times New Roman" w:cs="Times New Roman"/>
          <w:sz w:val="24"/>
          <w:szCs w:val="24"/>
        </w:rPr>
      </w:pPr>
      <w:r w:rsidRPr="00D437BF">
        <w:rPr>
          <w:rFonts w:ascii="Times New Roman" w:hAnsi="Times New Roman" w:cs="Times New Roman"/>
          <w:sz w:val="24"/>
          <w:szCs w:val="24"/>
        </w:rPr>
        <w:t xml:space="preserve"> </w:t>
      </w:r>
    </w:p>
    <w:p w14:paraId="592546F3" w14:textId="77777777" w:rsidR="00D437BF" w:rsidRPr="00427109" w:rsidRDefault="00D437BF" w:rsidP="00D437BF">
      <w:pPr>
        <w:pStyle w:val="ListParagraph"/>
        <w:spacing w:after="0" w:line="276" w:lineRule="auto"/>
        <w:ind w:left="1260"/>
        <w:rPr>
          <w:rFonts w:ascii="Times New Roman" w:hAnsi="Times New Roman" w:cs="Times New Roman"/>
          <w:sz w:val="24"/>
          <w:szCs w:val="24"/>
        </w:rPr>
      </w:pPr>
    </w:p>
    <w:p w14:paraId="061FB0B2" w14:textId="77777777" w:rsidR="004F27DE" w:rsidRPr="00427109" w:rsidRDefault="004F27DE" w:rsidP="00901753">
      <w:pPr>
        <w:pStyle w:val="ListParagraph"/>
        <w:spacing w:after="0" w:line="276" w:lineRule="auto"/>
        <w:ind w:left="1260"/>
        <w:rPr>
          <w:rFonts w:ascii="Times New Roman" w:hAnsi="Times New Roman" w:cs="Times New Roman"/>
          <w:sz w:val="24"/>
          <w:szCs w:val="24"/>
        </w:rPr>
      </w:pPr>
    </w:p>
    <w:p w14:paraId="08CA5D08" w14:textId="77777777" w:rsidR="004F27DE" w:rsidRPr="00427109" w:rsidRDefault="004F27DE" w:rsidP="004F27DE">
      <w:pPr>
        <w:pStyle w:val="ListParagraph"/>
        <w:spacing w:after="0" w:line="276" w:lineRule="auto"/>
        <w:ind w:left="1260"/>
        <w:rPr>
          <w:rFonts w:ascii="Times New Roman" w:hAnsi="Times New Roman" w:cs="Times New Roman"/>
          <w:sz w:val="24"/>
          <w:szCs w:val="24"/>
        </w:rPr>
      </w:pPr>
    </w:p>
    <w:p w14:paraId="565FB081" w14:textId="77777777" w:rsidR="004F27DE" w:rsidRPr="00427109" w:rsidRDefault="004F27DE" w:rsidP="004F27DE">
      <w:pPr>
        <w:pStyle w:val="ListParagraph"/>
        <w:spacing w:after="0" w:line="276" w:lineRule="auto"/>
        <w:ind w:left="1260"/>
        <w:rPr>
          <w:rFonts w:ascii="Times New Roman" w:hAnsi="Times New Roman" w:cs="Times New Roman"/>
          <w:sz w:val="24"/>
          <w:szCs w:val="24"/>
        </w:rPr>
      </w:pPr>
    </w:p>
    <w:p w14:paraId="30033256" w14:textId="77777777" w:rsidR="004F27DE" w:rsidRPr="00427109" w:rsidRDefault="004F27DE" w:rsidP="004F27DE">
      <w:pPr>
        <w:pStyle w:val="ListParagraph"/>
        <w:spacing w:after="0" w:line="276" w:lineRule="auto"/>
        <w:ind w:left="1260"/>
        <w:rPr>
          <w:rFonts w:ascii="Times New Roman" w:hAnsi="Times New Roman" w:cs="Times New Roman"/>
          <w:sz w:val="24"/>
          <w:szCs w:val="24"/>
        </w:rPr>
      </w:pPr>
    </w:p>
    <w:bookmarkEnd w:id="0"/>
    <w:p w14:paraId="05AECF2F" w14:textId="77777777" w:rsidR="008B1572" w:rsidRPr="00427109" w:rsidRDefault="008B1572" w:rsidP="00901753">
      <w:pPr>
        <w:spacing w:line="276" w:lineRule="auto"/>
        <w:rPr>
          <w:rFonts w:ascii="Times New Roman" w:hAnsi="Times New Roman" w:cs="Times New Roman"/>
          <w:b/>
          <w:sz w:val="24"/>
          <w:szCs w:val="24"/>
        </w:rPr>
      </w:pPr>
    </w:p>
    <w:sectPr w:rsidR="008B1572" w:rsidRPr="00427109" w:rsidSect="00C842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B707F0" w14:textId="77777777" w:rsidR="0046364A" w:rsidRDefault="0046364A" w:rsidP="00901753">
      <w:pPr>
        <w:spacing w:after="0" w:line="240" w:lineRule="auto"/>
      </w:pPr>
      <w:r>
        <w:separator/>
      </w:r>
    </w:p>
  </w:endnote>
  <w:endnote w:type="continuationSeparator" w:id="0">
    <w:p w14:paraId="3D56853F" w14:textId="77777777" w:rsidR="0046364A" w:rsidRDefault="0046364A" w:rsidP="00901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xrfpqAdvTT7329fd89.I">
    <w:altName w:val="Calibri"/>
    <w:panose1 w:val="00000000000000000000"/>
    <w:charset w:val="00"/>
    <w:family w:val="swiss"/>
    <w:notTrueType/>
    <w:pitch w:val="default"/>
    <w:sig w:usb0="00000003" w:usb1="00000000" w:usb2="00000000" w:usb3="00000000" w:csb0="00000001" w:csb1="00000000"/>
  </w:font>
  <w:font w:name="MyriadPro-Regular">
    <w:altName w:val="Yu Gothic"/>
    <w:panose1 w:val="00000000000000000000"/>
    <w:charset w:val="80"/>
    <w:family w:val="swiss"/>
    <w:notTrueType/>
    <w:pitch w:val="default"/>
    <w:sig w:usb0="00000001" w:usb1="08070000" w:usb2="00000010" w:usb3="00000000" w:csb0="0002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2C99DE" w14:textId="77777777" w:rsidR="0046364A" w:rsidRDefault="0046364A" w:rsidP="00901753">
      <w:pPr>
        <w:spacing w:after="0" w:line="240" w:lineRule="auto"/>
      </w:pPr>
      <w:r>
        <w:separator/>
      </w:r>
    </w:p>
  </w:footnote>
  <w:footnote w:type="continuationSeparator" w:id="0">
    <w:p w14:paraId="351F139F" w14:textId="77777777" w:rsidR="0046364A" w:rsidRDefault="0046364A" w:rsidP="009017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314E2"/>
    <w:multiLevelType w:val="hybridMultilevel"/>
    <w:tmpl w:val="0346EFB6"/>
    <w:lvl w:ilvl="0" w:tplc="AE7A040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84B5610"/>
    <w:multiLevelType w:val="hybridMultilevel"/>
    <w:tmpl w:val="27AA1CDC"/>
    <w:lvl w:ilvl="0" w:tplc="F23C86A6">
      <w:start w:val="1"/>
      <w:numFmt w:val="decimal"/>
      <w:lvlText w:val="%1."/>
      <w:lvlJc w:val="left"/>
      <w:pPr>
        <w:ind w:left="1110" w:hanging="39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0873F62"/>
    <w:multiLevelType w:val="hybridMultilevel"/>
    <w:tmpl w:val="D7BCE26E"/>
    <w:lvl w:ilvl="0" w:tplc="5948A0D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11BC14E1"/>
    <w:multiLevelType w:val="hybridMultilevel"/>
    <w:tmpl w:val="0346EFB6"/>
    <w:lvl w:ilvl="0" w:tplc="AE7A040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1EC236EC"/>
    <w:multiLevelType w:val="hybridMultilevel"/>
    <w:tmpl w:val="0346EFB6"/>
    <w:lvl w:ilvl="0" w:tplc="AE7A040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22914A89"/>
    <w:multiLevelType w:val="hybridMultilevel"/>
    <w:tmpl w:val="E10ADA7A"/>
    <w:lvl w:ilvl="0" w:tplc="FEE40EF6">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10B2AF4"/>
    <w:multiLevelType w:val="hybridMultilevel"/>
    <w:tmpl w:val="1AF46EEE"/>
    <w:lvl w:ilvl="0" w:tplc="4F9C7A7A">
      <w:start w:val="1"/>
      <w:numFmt w:val="decimal"/>
      <w:lvlText w:val="%1."/>
      <w:lvlJc w:val="left"/>
      <w:pPr>
        <w:ind w:left="1530" w:hanging="360"/>
      </w:pPr>
      <w:rPr>
        <w:rFonts w:hint="default"/>
      </w:rPr>
    </w:lvl>
    <w:lvl w:ilvl="1" w:tplc="08090019" w:tentative="1">
      <w:start w:val="1"/>
      <w:numFmt w:val="lowerLetter"/>
      <w:lvlText w:val="%2."/>
      <w:lvlJc w:val="left"/>
      <w:pPr>
        <w:ind w:left="2250" w:hanging="360"/>
      </w:pPr>
    </w:lvl>
    <w:lvl w:ilvl="2" w:tplc="0809001B" w:tentative="1">
      <w:start w:val="1"/>
      <w:numFmt w:val="lowerRoman"/>
      <w:lvlText w:val="%3."/>
      <w:lvlJc w:val="right"/>
      <w:pPr>
        <w:ind w:left="2970" w:hanging="180"/>
      </w:pPr>
    </w:lvl>
    <w:lvl w:ilvl="3" w:tplc="0809000F" w:tentative="1">
      <w:start w:val="1"/>
      <w:numFmt w:val="decimal"/>
      <w:lvlText w:val="%4."/>
      <w:lvlJc w:val="left"/>
      <w:pPr>
        <w:ind w:left="3690" w:hanging="360"/>
      </w:pPr>
    </w:lvl>
    <w:lvl w:ilvl="4" w:tplc="08090019" w:tentative="1">
      <w:start w:val="1"/>
      <w:numFmt w:val="lowerLetter"/>
      <w:lvlText w:val="%5."/>
      <w:lvlJc w:val="left"/>
      <w:pPr>
        <w:ind w:left="4410" w:hanging="360"/>
      </w:pPr>
    </w:lvl>
    <w:lvl w:ilvl="5" w:tplc="0809001B" w:tentative="1">
      <w:start w:val="1"/>
      <w:numFmt w:val="lowerRoman"/>
      <w:lvlText w:val="%6."/>
      <w:lvlJc w:val="right"/>
      <w:pPr>
        <w:ind w:left="5130" w:hanging="180"/>
      </w:pPr>
    </w:lvl>
    <w:lvl w:ilvl="6" w:tplc="0809000F" w:tentative="1">
      <w:start w:val="1"/>
      <w:numFmt w:val="decimal"/>
      <w:lvlText w:val="%7."/>
      <w:lvlJc w:val="left"/>
      <w:pPr>
        <w:ind w:left="5850" w:hanging="360"/>
      </w:pPr>
    </w:lvl>
    <w:lvl w:ilvl="7" w:tplc="08090019" w:tentative="1">
      <w:start w:val="1"/>
      <w:numFmt w:val="lowerLetter"/>
      <w:lvlText w:val="%8."/>
      <w:lvlJc w:val="left"/>
      <w:pPr>
        <w:ind w:left="6570" w:hanging="360"/>
      </w:pPr>
    </w:lvl>
    <w:lvl w:ilvl="8" w:tplc="0809001B" w:tentative="1">
      <w:start w:val="1"/>
      <w:numFmt w:val="lowerRoman"/>
      <w:lvlText w:val="%9."/>
      <w:lvlJc w:val="right"/>
      <w:pPr>
        <w:ind w:left="7290" w:hanging="180"/>
      </w:pPr>
    </w:lvl>
  </w:abstractNum>
  <w:abstractNum w:abstractNumId="7" w15:restartNumberingAfterBreak="0">
    <w:nsid w:val="713718AD"/>
    <w:multiLevelType w:val="hybridMultilevel"/>
    <w:tmpl w:val="BEA0AFCC"/>
    <w:lvl w:ilvl="0" w:tplc="CAF6DFC6">
      <w:start w:val="1"/>
      <w:numFmt w:val="decimal"/>
      <w:lvlText w:val="%1."/>
      <w:lvlJc w:val="left"/>
      <w:pPr>
        <w:ind w:left="81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075B9E"/>
    <w:multiLevelType w:val="hybridMultilevel"/>
    <w:tmpl w:val="0346EFB6"/>
    <w:lvl w:ilvl="0" w:tplc="AE7A040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7EF9710B"/>
    <w:multiLevelType w:val="hybridMultilevel"/>
    <w:tmpl w:val="CA1AEFD6"/>
    <w:lvl w:ilvl="0" w:tplc="3E4091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2"/>
  </w:num>
  <w:num w:numId="4">
    <w:abstractNumId w:val="5"/>
  </w:num>
  <w:num w:numId="5">
    <w:abstractNumId w:val="6"/>
  </w:num>
  <w:num w:numId="6">
    <w:abstractNumId w:val="1"/>
  </w:num>
  <w:num w:numId="7">
    <w:abstractNumId w:val="9"/>
  </w:num>
  <w:num w:numId="8">
    <w:abstractNumId w:val="4"/>
  </w:num>
  <w:num w:numId="9">
    <w:abstractNumId w:val="0"/>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3C"/>
    <w:rsid w:val="00000607"/>
    <w:rsid w:val="00013C88"/>
    <w:rsid w:val="00032399"/>
    <w:rsid w:val="00034C1B"/>
    <w:rsid w:val="00034DF3"/>
    <w:rsid w:val="00042728"/>
    <w:rsid w:val="000433BB"/>
    <w:rsid w:val="00050C34"/>
    <w:rsid w:val="00061685"/>
    <w:rsid w:val="00061E08"/>
    <w:rsid w:val="000634C6"/>
    <w:rsid w:val="000649A7"/>
    <w:rsid w:val="0006767B"/>
    <w:rsid w:val="00075DE0"/>
    <w:rsid w:val="00085309"/>
    <w:rsid w:val="00087892"/>
    <w:rsid w:val="00094AED"/>
    <w:rsid w:val="000B5E5B"/>
    <w:rsid w:val="000D5F80"/>
    <w:rsid w:val="000D6F00"/>
    <w:rsid w:val="000D784B"/>
    <w:rsid w:val="001040B8"/>
    <w:rsid w:val="00106F4B"/>
    <w:rsid w:val="001106B0"/>
    <w:rsid w:val="001152E0"/>
    <w:rsid w:val="001269C8"/>
    <w:rsid w:val="00135E7C"/>
    <w:rsid w:val="00144487"/>
    <w:rsid w:val="00145199"/>
    <w:rsid w:val="00172286"/>
    <w:rsid w:val="00172B11"/>
    <w:rsid w:val="00175355"/>
    <w:rsid w:val="001761AD"/>
    <w:rsid w:val="001825DA"/>
    <w:rsid w:val="00197CC0"/>
    <w:rsid w:val="001A24B7"/>
    <w:rsid w:val="001A64F0"/>
    <w:rsid w:val="001A6E43"/>
    <w:rsid w:val="001B3758"/>
    <w:rsid w:val="001B5250"/>
    <w:rsid w:val="001C2759"/>
    <w:rsid w:val="001E5120"/>
    <w:rsid w:val="001E553E"/>
    <w:rsid w:val="001F332A"/>
    <w:rsid w:val="00206082"/>
    <w:rsid w:val="0021639F"/>
    <w:rsid w:val="00223932"/>
    <w:rsid w:val="00230B21"/>
    <w:rsid w:val="002456D6"/>
    <w:rsid w:val="00254D9C"/>
    <w:rsid w:val="0026461F"/>
    <w:rsid w:val="00266142"/>
    <w:rsid w:val="00274CD8"/>
    <w:rsid w:val="0027777B"/>
    <w:rsid w:val="00284D8E"/>
    <w:rsid w:val="002A35A6"/>
    <w:rsid w:val="002E123A"/>
    <w:rsid w:val="002E2F68"/>
    <w:rsid w:val="00301207"/>
    <w:rsid w:val="00303800"/>
    <w:rsid w:val="00320B31"/>
    <w:rsid w:val="00325E18"/>
    <w:rsid w:val="00327354"/>
    <w:rsid w:val="00331F3C"/>
    <w:rsid w:val="00335EA7"/>
    <w:rsid w:val="0034133F"/>
    <w:rsid w:val="00362492"/>
    <w:rsid w:val="00363481"/>
    <w:rsid w:val="003654FF"/>
    <w:rsid w:val="00365BA2"/>
    <w:rsid w:val="00371888"/>
    <w:rsid w:val="00394F95"/>
    <w:rsid w:val="003A1818"/>
    <w:rsid w:val="003A1B16"/>
    <w:rsid w:val="003A3CC6"/>
    <w:rsid w:val="003D3F62"/>
    <w:rsid w:val="003F3B04"/>
    <w:rsid w:val="00405E11"/>
    <w:rsid w:val="00410A98"/>
    <w:rsid w:val="004115C7"/>
    <w:rsid w:val="00415F13"/>
    <w:rsid w:val="00423465"/>
    <w:rsid w:val="00427109"/>
    <w:rsid w:val="00432D69"/>
    <w:rsid w:val="0044267D"/>
    <w:rsid w:val="004507DB"/>
    <w:rsid w:val="00451302"/>
    <w:rsid w:val="00457740"/>
    <w:rsid w:val="004633F1"/>
    <w:rsid w:val="0046364A"/>
    <w:rsid w:val="00495AB2"/>
    <w:rsid w:val="004B0AC5"/>
    <w:rsid w:val="004D036A"/>
    <w:rsid w:val="004D7D0C"/>
    <w:rsid w:val="004E1D50"/>
    <w:rsid w:val="004F27DE"/>
    <w:rsid w:val="0050079E"/>
    <w:rsid w:val="005017DD"/>
    <w:rsid w:val="00514156"/>
    <w:rsid w:val="00521B41"/>
    <w:rsid w:val="00522151"/>
    <w:rsid w:val="00527697"/>
    <w:rsid w:val="00527BE3"/>
    <w:rsid w:val="00532A49"/>
    <w:rsid w:val="00537E13"/>
    <w:rsid w:val="0055010C"/>
    <w:rsid w:val="005650AA"/>
    <w:rsid w:val="005739E3"/>
    <w:rsid w:val="00577250"/>
    <w:rsid w:val="005843A7"/>
    <w:rsid w:val="00592370"/>
    <w:rsid w:val="00597FB7"/>
    <w:rsid w:val="005C1910"/>
    <w:rsid w:val="005C75E1"/>
    <w:rsid w:val="005D356B"/>
    <w:rsid w:val="005D5181"/>
    <w:rsid w:val="005E1134"/>
    <w:rsid w:val="005F4581"/>
    <w:rsid w:val="00650F9A"/>
    <w:rsid w:val="00655830"/>
    <w:rsid w:val="006563DC"/>
    <w:rsid w:val="006A5FAB"/>
    <w:rsid w:val="006B4D5C"/>
    <w:rsid w:val="006B6408"/>
    <w:rsid w:val="006C1A47"/>
    <w:rsid w:val="006C7681"/>
    <w:rsid w:val="006D655F"/>
    <w:rsid w:val="007177D0"/>
    <w:rsid w:val="00727CD3"/>
    <w:rsid w:val="007401AC"/>
    <w:rsid w:val="00753611"/>
    <w:rsid w:val="00760C70"/>
    <w:rsid w:val="00760E42"/>
    <w:rsid w:val="00767F0B"/>
    <w:rsid w:val="0077238B"/>
    <w:rsid w:val="00775D55"/>
    <w:rsid w:val="0077602D"/>
    <w:rsid w:val="00783234"/>
    <w:rsid w:val="00797BC1"/>
    <w:rsid w:val="007B1282"/>
    <w:rsid w:val="007E114F"/>
    <w:rsid w:val="007E1B33"/>
    <w:rsid w:val="007E7C8F"/>
    <w:rsid w:val="007F2AFC"/>
    <w:rsid w:val="00836D0C"/>
    <w:rsid w:val="008446E1"/>
    <w:rsid w:val="008448D7"/>
    <w:rsid w:val="00845080"/>
    <w:rsid w:val="00861CCE"/>
    <w:rsid w:val="008628A4"/>
    <w:rsid w:val="00881A2B"/>
    <w:rsid w:val="00882060"/>
    <w:rsid w:val="00882656"/>
    <w:rsid w:val="00887088"/>
    <w:rsid w:val="00892B15"/>
    <w:rsid w:val="008B1572"/>
    <w:rsid w:val="008D1DD7"/>
    <w:rsid w:val="008D3A56"/>
    <w:rsid w:val="008E2A48"/>
    <w:rsid w:val="008F7374"/>
    <w:rsid w:val="00901753"/>
    <w:rsid w:val="00910061"/>
    <w:rsid w:val="00934BA5"/>
    <w:rsid w:val="00941AEF"/>
    <w:rsid w:val="00960686"/>
    <w:rsid w:val="00964978"/>
    <w:rsid w:val="0097244C"/>
    <w:rsid w:val="009873F0"/>
    <w:rsid w:val="009B0586"/>
    <w:rsid w:val="009B17C4"/>
    <w:rsid w:val="009B1C3B"/>
    <w:rsid w:val="009C04DD"/>
    <w:rsid w:val="009C117F"/>
    <w:rsid w:val="009C6281"/>
    <w:rsid w:val="009E2001"/>
    <w:rsid w:val="009E53F3"/>
    <w:rsid w:val="009F270A"/>
    <w:rsid w:val="00A03BD6"/>
    <w:rsid w:val="00A12E0E"/>
    <w:rsid w:val="00A14D06"/>
    <w:rsid w:val="00A318DC"/>
    <w:rsid w:val="00A355AC"/>
    <w:rsid w:val="00A42FCA"/>
    <w:rsid w:val="00A432DE"/>
    <w:rsid w:val="00A5033E"/>
    <w:rsid w:val="00A536C3"/>
    <w:rsid w:val="00A53860"/>
    <w:rsid w:val="00A60A15"/>
    <w:rsid w:val="00A72E90"/>
    <w:rsid w:val="00AB6A7C"/>
    <w:rsid w:val="00AC751D"/>
    <w:rsid w:val="00AD7518"/>
    <w:rsid w:val="00AE3661"/>
    <w:rsid w:val="00AF0DA9"/>
    <w:rsid w:val="00AF1C8A"/>
    <w:rsid w:val="00B03267"/>
    <w:rsid w:val="00B073D3"/>
    <w:rsid w:val="00B07943"/>
    <w:rsid w:val="00B1271E"/>
    <w:rsid w:val="00B17F05"/>
    <w:rsid w:val="00B26CDC"/>
    <w:rsid w:val="00B26DDD"/>
    <w:rsid w:val="00B33E21"/>
    <w:rsid w:val="00B34450"/>
    <w:rsid w:val="00B4744C"/>
    <w:rsid w:val="00BB285E"/>
    <w:rsid w:val="00BC3B39"/>
    <w:rsid w:val="00BC6013"/>
    <w:rsid w:val="00BD281B"/>
    <w:rsid w:val="00BE44E4"/>
    <w:rsid w:val="00C05A8F"/>
    <w:rsid w:val="00C06FC5"/>
    <w:rsid w:val="00C1674B"/>
    <w:rsid w:val="00C50022"/>
    <w:rsid w:val="00C53A01"/>
    <w:rsid w:val="00C63200"/>
    <w:rsid w:val="00C70D4C"/>
    <w:rsid w:val="00C842F0"/>
    <w:rsid w:val="00CD26EF"/>
    <w:rsid w:val="00CD6F6A"/>
    <w:rsid w:val="00CE2EAD"/>
    <w:rsid w:val="00CF15C3"/>
    <w:rsid w:val="00CF2353"/>
    <w:rsid w:val="00CF5ED0"/>
    <w:rsid w:val="00CF7FD8"/>
    <w:rsid w:val="00D15EB1"/>
    <w:rsid w:val="00D2755D"/>
    <w:rsid w:val="00D437BF"/>
    <w:rsid w:val="00D43B0B"/>
    <w:rsid w:val="00D463A8"/>
    <w:rsid w:val="00D46665"/>
    <w:rsid w:val="00D678FD"/>
    <w:rsid w:val="00D80803"/>
    <w:rsid w:val="00D9140F"/>
    <w:rsid w:val="00D93BF9"/>
    <w:rsid w:val="00D96C41"/>
    <w:rsid w:val="00DB5970"/>
    <w:rsid w:val="00DC34D8"/>
    <w:rsid w:val="00DD076B"/>
    <w:rsid w:val="00DD4DEE"/>
    <w:rsid w:val="00E005CA"/>
    <w:rsid w:val="00E029B4"/>
    <w:rsid w:val="00E10EBE"/>
    <w:rsid w:val="00E12A19"/>
    <w:rsid w:val="00E16B8B"/>
    <w:rsid w:val="00E41361"/>
    <w:rsid w:val="00E465C8"/>
    <w:rsid w:val="00E4726F"/>
    <w:rsid w:val="00E5006B"/>
    <w:rsid w:val="00E50172"/>
    <w:rsid w:val="00E7012D"/>
    <w:rsid w:val="00E73D9F"/>
    <w:rsid w:val="00E77001"/>
    <w:rsid w:val="00E85FF2"/>
    <w:rsid w:val="00E94E79"/>
    <w:rsid w:val="00EA4CEA"/>
    <w:rsid w:val="00EA76FD"/>
    <w:rsid w:val="00EC42D0"/>
    <w:rsid w:val="00EC706E"/>
    <w:rsid w:val="00EC7319"/>
    <w:rsid w:val="00EC7712"/>
    <w:rsid w:val="00ED4A08"/>
    <w:rsid w:val="00ED707A"/>
    <w:rsid w:val="00EE2A50"/>
    <w:rsid w:val="00EF0801"/>
    <w:rsid w:val="00EF5126"/>
    <w:rsid w:val="00F277F0"/>
    <w:rsid w:val="00F40E41"/>
    <w:rsid w:val="00F60EBE"/>
    <w:rsid w:val="00F858CD"/>
    <w:rsid w:val="00F8795B"/>
    <w:rsid w:val="00FB1C68"/>
    <w:rsid w:val="00FB1FC3"/>
    <w:rsid w:val="00FC5B01"/>
    <w:rsid w:val="00FF71F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9642E"/>
  <w15:docId w15:val="{80A536CC-DC0D-4E50-9CF4-D15C36CE1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2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71E"/>
    <w:pPr>
      <w:ind w:left="720"/>
      <w:contextualSpacing/>
    </w:pPr>
  </w:style>
  <w:style w:type="character" w:styleId="Hyperlink">
    <w:name w:val="Hyperlink"/>
    <w:basedOn w:val="DefaultParagraphFont"/>
    <w:uiPriority w:val="99"/>
    <w:unhideWhenUsed/>
    <w:rsid w:val="003A1818"/>
    <w:rPr>
      <w:color w:val="0563C1" w:themeColor="hyperlink"/>
      <w:u w:val="single"/>
    </w:rPr>
  </w:style>
  <w:style w:type="character" w:customStyle="1" w:styleId="UnresolvedMention1">
    <w:name w:val="Unresolved Mention1"/>
    <w:basedOn w:val="DefaultParagraphFont"/>
    <w:uiPriority w:val="99"/>
    <w:semiHidden/>
    <w:unhideWhenUsed/>
    <w:rsid w:val="003A1818"/>
    <w:rPr>
      <w:color w:val="808080"/>
      <w:shd w:val="clear" w:color="auto" w:fill="E6E6E6"/>
    </w:rPr>
  </w:style>
  <w:style w:type="paragraph" w:styleId="Revision">
    <w:name w:val="Revision"/>
    <w:hidden/>
    <w:uiPriority w:val="99"/>
    <w:semiHidden/>
    <w:rsid w:val="008628A4"/>
    <w:pPr>
      <w:spacing w:after="0" w:line="240" w:lineRule="auto"/>
    </w:pPr>
  </w:style>
  <w:style w:type="paragraph" w:styleId="BalloonText">
    <w:name w:val="Balloon Text"/>
    <w:basedOn w:val="Normal"/>
    <w:link w:val="BalloonTextChar"/>
    <w:uiPriority w:val="99"/>
    <w:semiHidden/>
    <w:unhideWhenUsed/>
    <w:rsid w:val="008628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28A4"/>
    <w:rPr>
      <w:rFonts w:ascii="Segoe UI" w:hAnsi="Segoe UI" w:cs="Segoe UI"/>
      <w:sz w:val="18"/>
      <w:szCs w:val="18"/>
    </w:rPr>
  </w:style>
  <w:style w:type="table" w:styleId="TableGrid">
    <w:name w:val="Table Grid"/>
    <w:basedOn w:val="TableNormal"/>
    <w:uiPriority w:val="39"/>
    <w:rsid w:val="00527B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72286"/>
    <w:pPr>
      <w:autoSpaceDE w:val="0"/>
      <w:autoSpaceDN w:val="0"/>
      <w:adjustRightInd w:val="0"/>
      <w:spacing w:after="0" w:line="240" w:lineRule="auto"/>
    </w:pPr>
    <w:rPr>
      <w:rFonts w:ascii="Calibri" w:hAnsi="Calibri" w:cs="Calibri"/>
      <w:color w:val="000000"/>
      <w:sz w:val="24"/>
      <w:szCs w:val="24"/>
      <w:lang w:val="en-GB"/>
    </w:rPr>
  </w:style>
  <w:style w:type="character" w:customStyle="1" w:styleId="sbnsAbstractBigBold">
    <w:name w:val="sbnsAbstractBigBold"/>
    <w:rsid w:val="00CF7FD8"/>
    <w:rPr>
      <w:rFonts w:ascii="Calibri" w:hAnsi="Calibri" w:cs="Calibri"/>
      <w:b/>
      <w:sz w:val="24"/>
      <w:szCs w:val="24"/>
    </w:rPr>
  </w:style>
  <w:style w:type="paragraph" w:styleId="Header">
    <w:name w:val="header"/>
    <w:basedOn w:val="Normal"/>
    <w:link w:val="HeaderChar"/>
    <w:uiPriority w:val="99"/>
    <w:unhideWhenUsed/>
    <w:rsid w:val="009017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1753"/>
  </w:style>
  <w:style w:type="paragraph" w:styleId="Footer">
    <w:name w:val="footer"/>
    <w:basedOn w:val="Normal"/>
    <w:link w:val="FooterChar"/>
    <w:uiPriority w:val="99"/>
    <w:unhideWhenUsed/>
    <w:rsid w:val="009017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1753"/>
  </w:style>
  <w:style w:type="character" w:customStyle="1" w:styleId="UnresolvedMention2">
    <w:name w:val="Unresolved Mention2"/>
    <w:basedOn w:val="DefaultParagraphFont"/>
    <w:uiPriority w:val="99"/>
    <w:semiHidden/>
    <w:unhideWhenUsed/>
    <w:rsid w:val="007401AC"/>
    <w:rPr>
      <w:color w:val="605E5C"/>
      <w:shd w:val="clear" w:color="auto" w:fill="E1DFDD"/>
    </w:rPr>
  </w:style>
  <w:style w:type="paragraph" w:styleId="NoSpacing">
    <w:name w:val="No Spacing"/>
    <w:uiPriority w:val="1"/>
    <w:qFormat/>
    <w:rsid w:val="00EA4CEA"/>
    <w:pPr>
      <w:spacing w:after="0" w:line="240" w:lineRule="auto"/>
    </w:pPr>
  </w:style>
  <w:style w:type="paragraph" w:styleId="Title">
    <w:name w:val="Title"/>
    <w:basedOn w:val="Normal"/>
    <w:next w:val="Normal"/>
    <w:link w:val="TitleChar"/>
    <w:uiPriority w:val="10"/>
    <w:qFormat/>
    <w:rsid w:val="00EA4C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C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CE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4CEA"/>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D437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2645182">
      <w:bodyDiv w:val="1"/>
      <w:marLeft w:val="0"/>
      <w:marRight w:val="0"/>
      <w:marTop w:val="0"/>
      <w:marBottom w:val="0"/>
      <w:divBdr>
        <w:top w:val="none" w:sz="0" w:space="0" w:color="auto"/>
        <w:left w:val="none" w:sz="0" w:space="0" w:color="auto"/>
        <w:bottom w:val="none" w:sz="0" w:space="0" w:color="auto"/>
        <w:right w:val="none" w:sz="0" w:space="0" w:color="auto"/>
      </w:divBdr>
      <w:divsChild>
        <w:div w:id="1866557513">
          <w:marLeft w:val="0"/>
          <w:marRight w:val="0"/>
          <w:marTop w:val="0"/>
          <w:marBottom w:val="0"/>
          <w:divBdr>
            <w:top w:val="none" w:sz="0" w:space="0" w:color="auto"/>
            <w:left w:val="none" w:sz="0" w:space="0" w:color="auto"/>
            <w:bottom w:val="none" w:sz="0" w:space="0" w:color="auto"/>
            <w:right w:val="none" w:sz="0" w:space="0" w:color="auto"/>
          </w:divBdr>
        </w:div>
        <w:div w:id="1759905781">
          <w:marLeft w:val="0"/>
          <w:marRight w:val="0"/>
          <w:marTop w:val="0"/>
          <w:marBottom w:val="0"/>
          <w:divBdr>
            <w:top w:val="none" w:sz="0" w:space="0" w:color="auto"/>
            <w:left w:val="none" w:sz="0" w:space="0" w:color="auto"/>
            <w:bottom w:val="none" w:sz="0" w:space="0" w:color="auto"/>
            <w:right w:val="none" w:sz="0" w:space="0" w:color="auto"/>
          </w:divBdr>
        </w:div>
        <w:div w:id="1167329619">
          <w:marLeft w:val="0"/>
          <w:marRight w:val="0"/>
          <w:marTop w:val="0"/>
          <w:marBottom w:val="0"/>
          <w:divBdr>
            <w:top w:val="none" w:sz="0" w:space="0" w:color="auto"/>
            <w:left w:val="none" w:sz="0" w:space="0" w:color="auto"/>
            <w:bottom w:val="none" w:sz="0" w:space="0" w:color="auto"/>
            <w:right w:val="none" w:sz="0" w:space="0" w:color="auto"/>
          </w:divBdr>
        </w:div>
        <w:div w:id="835456842">
          <w:marLeft w:val="0"/>
          <w:marRight w:val="0"/>
          <w:marTop w:val="0"/>
          <w:marBottom w:val="0"/>
          <w:divBdr>
            <w:top w:val="none" w:sz="0" w:space="0" w:color="auto"/>
            <w:left w:val="none" w:sz="0" w:space="0" w:color="auto"/>
            <w:bottom w:val="none" w:sz="0" w:space="0" w:color="auto"/>
            <w:right w:val="none" w:sz="0" w:space="0" w:color="auto"/>
          </w:divBdr>
        </w:div>
        <w:div w:id="658114914">
          <w:marLeft w:val="0"/>
          <w:marRight w:val="0"/>
          <w:marTop w:val="0"/>
          <w:marBottom w:val="0"/>
          <w:divBdr>
            <w:top w:val="none" w:sz="0" w:space="0" w:color="auto"/>
            <w:left w:val="none" w:sz="0" w:space="0" w:color="auto"/>
            <w:bottom w:val="none" w:sz="0" w:space="0" w:color="auto"/>
            <w:right w:val="none" w:sz="0" w:space="0" w:color="auto"/>
          </w:divBdr>
        </w:div>
        <w:div w:id="25763899">
          <w:marLeft w:val="0"/>
          <w:marRight w:val="0"/>
          <w:marTop w:val="0"/>
          <w:marBottom w:val="0"/>
          <w:divBdr>
            <w:top w:val="none" w:sz="0" w:space="0" w:color="auto"/>
            <w:left w:val="none" w:sz="0" w:space="0" w:color="auto"/>
            <w:bottom w:val="none" w:sz="0" w:space="0" w:color="auto"/>
            <w:right w:val="none" w:sz="0" w:space="0" w:color="auto"/>
          </w:divBdr>
        </w:div>
        <w:div w:id="86007361">
          <w:marLeft w:val="0"/>
          <w:marRight w:val="0"/>
          <w:marTop w:val="0"/>
          <w:marBottom w:val="0"/>
          <w:divBdr>
            <w:top w:val="none" w:sz="0" w:space="0" w:color="auto"/>
            <w:left w:val="none" w:sz="0" w:space="0" w:color="auto"/>
            <w:bottom w:val="none" w:sz="0" w:space="0" w:color="auto"/>
            <w:right w:val="none" w:sz="0" w:space="0" w:color="auto"/>
          </w:divBdr>
        </w:div>
        <w:div w:id="187451247">
          <w:marLeft w:val="0"/>
          <w:marRight w:val="0"/>
          <w:marTop w:val="0"/>
          <w:marBottom w:val="0"/>
          <w:divBdr>
            <w:top w:val="none" w:sz="0" w:space="0" w:color="auto"/>
            <w:left w:val="none" w:sz="0" w:space="0" w:color="auto"/>
            <w:bottom w:val="none" w:sz="0" w:space="0" w:color="auto"/>
            <w:right w:val="none" w:sz="0" w:space="0" w:color="auto"/>
          </w:divBdr>
        </w:div>
        <w:div w:id="350179510">
          <w:marLeft w:val="0"/>
          <w:marRight w:val="0"/>
          <w:marTop w:val="0"/>
          <w:marBottom w:val="0"/>
          <w:divBdr>
            <w:top w:val="none" w:sz="0" w:space="0" w:color="auto"/>
            <w:left w:val="none" w:sz="0" w:space="0" w:color="auto"/>
            <w:bottom w:val="none" w:sz="0" w:space="0" w:color="auto"/>
            <w:right w:val="none" w:sz="0" w:space="0" w:color="auto"/>
          </w:divBdr>
        </w:div>
        <w:div w:id="1965965456">
          <w:marLeft w:val="0"/>
          <w:marRight w:val="0"/>
          <w:marTop w:val="0"/>
          <w:marBottom w:val="0"/>
          <w:divBdr>
            <w:top w:val="none" w:sz="0" w:space="0" w:color="auto"/>
            <w:left w:val="none" w:sz="0" w:space="0" w:color="auto"/>
            <w:bottom w:val="none" w:sz="0" w:space="0" w:color="auto"/>
            <w:right w:val="none" w:sz="0" w:space="0" w:color="auto"/>
          </w:divBdr>
        </w:div>
        <w:div w:id="1961761697">
          <w:marLeft w:val="0"/>
          <w:marRight w:val="0"/>
          <w:marTop w:val="0"/>
          <w:marBottom w:val="0"/>
          <w:divBdr>
            <w:top w:val="none" w:sz="0" w:space="0" w:color="auto"/>
            <w:left w:val="none" w:sz="0" w:space="0" w:color="auto"/>
            <w:bottom w:val="none" w:sz="0" w:space="0" w:color="auto"/>
            <w:right w:val="none" w:sz="0" w:space="0" w:color="auto"/>
          </w:divBdr>
        </w:div>
        <w:div w:id="1883248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lancet.com" TargetMode="External"/><Relationship Id="rId13" Type="http://schemas.openxmlformats.org/officeDocument/2006/relationships/hyperlink" Target="mailto:lassuduth@gmail.com" TargetMode="External"/><Relationship Id="rId3" Type="http://schemas.openxmlformats.org/officeDocument/2006/relationships/settings" Target="settings.xml"/><Relationship Id="rId7" Type="http://schemas.openxmlformats.org/officeDocument/2006/relationships/hyperlink" Target="http://dx.doi.org/10.1080/02688697.2018.1471121" TargetMode="External"/><Relationship Id="rId12" Type="http://schemas.openxmlformats.org/officeDocument/2006/relationships/hyperlink" Target="mailto:nasirujismail@yahoo.co.u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ellobalas@gmail.com" TargetMode="Externa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dx.doi.org/10.31487/j.JSO.2020.06.03" TargetMode="External"/><Relationship Id="rId4" Type="http://schemas.openxmlformats.org/officeDocument/2006/relationships/webSettings" Target="webSettings.xml"/><Relationship Id="rId9" Type="http://schemas.openxmlformats.org/officeDocument/2006/relationships/hyperlink" Target="http://dx.doi.org/10.18203/2320-6012.ijrms2020075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1056</TotalTime>
  <Pages>13</Pages>
  <Words>2964</Words>
  <Characters>16899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Aliyu Koko</dc:creator>
  <cp:lastModifiedBy>user</cp:lastModifiedBy>
  <cp:revision>15</cp:revision>
  <cp:lastPrinted>2019-12-20T10:29:00Z</cp:lastPrinted>
  <dcterms:created xsi:type="dcterms:W3CDTF">2020-06-07T14:46:00Z</dcterms:created>
  <dcterms:modified xsi:type="dcterms:W3CDTF">2021-11-27T11:47:00Z</dcterms:modified>
</cp:coreProperties>
</file>